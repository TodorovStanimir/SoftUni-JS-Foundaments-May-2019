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9EC" w:rsidRPr="007329EC" w:rsidRDefault="007329EC" w:rsidP="000509C0">
      <w:pPr>
        <w:pStyle w:val="1"/>
        <w:ind w:firstLine="708"/>
        <w:jc w:val="center"/>
        <w:rPr>
          <w:lang w:val="bg-BG"/>
        </w:rPr>
        <w:pPrChange w:id="0" w:author="user" w:date="2019-05-28T11:17:00Z">
          <w:pPr>
            <w:pStyle w:val="1"/>
            <w:jc w:val="center"/>
          </w:pPr>
        </w:pPrChange>
      </w:pPr>
      <w:r>
        <w:t>More E</w:t>
      </w:r>
      <w:r w:rsidRPr="00603773">
        <w:t>xercises: Data Types</w:t>
      </w:r>
      <w:r>
        <w:t xml:space="preserve"> and Variables</w:t>
      </w:r>
    </w:p>
    <w:p w:rsidR="007329EC" w:rsidRPr="00F90F97" w:rsidRDefault="00F90F97">
      <w:pPr>
        <w:rPr>
          <w:sz w:val="24"/>
          <w:szCs w:val="24"/>
        </w:rPr>
      </w:pPr>
      <w:r>
        <w:rPr>
          <w:sz w:val="24"/>
          <w:szCs w:val="24"/>
        </w:rPr>
        <w:t xml:space="preserve">Problems for </w:t>
      </w:r>
      <w:r w:rsidR="00DD255C">
        <w:rPr>
          <w:sz w:val="24"/>
          <w:szCs w:val="24"/>
          <w:lang w:val="en-US"/>
        </w:rPr>
        <w:t>more exercise</w:t>
      </w:r>
      <w:r>
        <w:rPr>
          <w:sz w:val="24"/>
          <w:szCs w:val="24"/>
        </w:rPr>
        <w:t xml:space="preserve"> for the </w:t>
      </w:r>
      <w:hyperlink r:id="rId7" w:history="1">
        <w:r w:rsidR="006803F4">
          <w:rPr>
            <w:rStyle w:val="a5"/>
            <w:sz w:val="24"/>
            <w:szCs w:val="24"/>
          </w:rPr>
          <w:t>"JS Fundamentals" course @ SoftUni</w:t>
        </w:r>
      </w:hyperlink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 xml:space="preserve">Submit your solutions in </w:t>
      </w:r>
      <w:r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at: </w:t>
      </w:r>
      <w:hyperlink r:id="rId8" w:history="1">
        <w:r w:rsidRPr="00A8610A">
          <w:rPr>
            <w:rStyle w:val="a5"/>
            <w:sz w:val="24"/>
            <w:szCs w:val="24"/>
          </w:rPr>
          <w:t>Data-Types-and-Variables</w:t>
        </w:r>
        <w:r w:rsidR="00B40812">
          <w:rPr>
            <w:rStyle w:val="a5"/>
            <w:sz w:val="24"/>
            <w:szCs w:val="24"/>
            <w:lang w:val="en-US"/>
          </w:rPr>
          <w:t>-More</w:t>
        </w:r>
        <w:r w:rsidRPr="00A8610A">
          <w:rPr>
            <w:rStyle w:val="a5"/>
            <w:sz w:val="24"/>
            <w:szCs w:val="24"/>
          </w:rPr>
          <w:t>-Exercise</w:t>
        </w:r>
      </w:hyperlink>
    </w:p>
    <w:p w:rsidR="007329EC" w:rsidRPr="007329EC" w:rsidRDefault="007329EC" w:rsidP="007329EC">
      <w:pPr>
        <w:pStyle w:val="a4"/>
        <w:keepNext/>
        <w:keepLines/>
        <w:numPr>
          <w:ilvl w:val="0"/>
          <w:numId w:val="2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color w:val="7C380A"/>
          <w:sz w:val="36"/>
          <w:szCs w:val="36"/>
          <w:lang w:val="en-US"/>
        </w:rPr>
      </w:pPr>
      <w:r w:rsidRPr="007329EC">
        <w:rPr>
          <w:rFonts w:ascii="Calibri" w:eastAsia="SimSun" w:hAnsi="Calibri" w:cs="Times New Roman"/>
          <w:b/>
          <w:color w:val="7C380A"/>
          <w:sz w:val="36"/>
          <w:szCs w:val="36"/>
          <w:lang w:val="en-US"/>
        </w:rPr>
        <w:t>Digits with Words</w:t>
      </w:r>
    </w:p>
    <w:p w:rsidR="007329EC" w:rsidRPr="007329EC" w:rsidRDefault="00F90F97" w:rsidP="007329EC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>
        <w:rPr>
          <w:rFonts w:ascii="Calibri" w:eastAsia="Calibri" w:hAnsi="Calibri" w:cs="Arial"/>
          <w:lang w:val="en-US"/>
        </w:rPr>
        <w:t xml:space="preserve">Write a </w:t>
      </w:r>
      <w:r w:rsidRPr="00A076ED">
        <w:rPr>
          <w:rFonts w:ascii="Consolas" w:eastAsia="Calibri" w:hAnsi="Consolas" w:cs="Arial"/>
          <w:b/>
          <w:lang w:val="en-US"/>
        </w:rPr>
        <w:t>function</w:t>
      </w:r>
      <w:r w:rsidR="007329EC" w:rsidRPr="007329EC">
        <w:rPr>
          <w:rFonts w:ascii="Calibri" w:eastAsia="Calibri" w:hAnsi="Calibri" w:cs="Arial"/>
          <w:lang w:val="en-US"/>
        </w:rPr>
        <w:t xml:space="preserve"> that </w:t>
      </w:r>
      <w:r>
        <w:rPr>
          <w:rFonts w:ascii="Calibri" w:eastAsia="Calibri" w:hAnsi="Calibri" w:cs="Arial"/>
          <w:lang w:val="en-US"/>
        </w:rPr>
        <w:t>receives</w:t>
      </w:r>
      <w:r w:rsidR="007329EC" w:rsidRPr="007329EC">
        <w:rPr>
          <w:rFonts w:ascii="Calibri" w:eastAsia="Calibri" w:hAnsi="Calibri" w:cs="Arial"/>
          <w:lang w:val="en-US"/>
        </w:rPr>
        <w:t xml:space="preserve"> a </w:t>
      </w:r>
      <w:r w:rsidR="007329EC" w:rsidRPr="007329EC">
        <w:rPr>
          <w:rFonts w:ascii="Calibri" w:eastAsia="Calibri" w:hAnsi="Calibri" w:cs="Arial"/>
          <w:b/>
          <w:lang w:val="en-US"/>
        </w:rPr>
        <w:t>digit</w:t>
      </w:r>
      <w:r w:rsidR="007329EC" w:rsidRPr="007329EC">
        <w:rPr>
          <w:rFonts w:ascii="Calibri" w:eastAsia="Calibri" w:hAnsi="Calibri" w:cs="Arial"/>
          <w:lang w:val="en-US"/>
        </w:rPr>
        <w:t xml:space="preserve"> in the form of a </w:t>
      </w:r>
      <w:r w:rsidR="007329EC" w:rsidRPr="007329EC">
        <w:rPr>
          <w:rFonts w:ascii="Calibri" w:eastAsia="Calibri" w:hAnsi="Calibri" w:cs="Arial"/>
          <w:b/>
          <w:lang w:val="en-US"/>
        </w:rPr>
        <w:t>word</w:t>
      </w:r>
      <w:r w:rsidR="007329EC" w:rsidRPr="007329EC">
        <w:rPr>
          <w:rFonts w:ascii="Calibri" w:eastAsia="Calibri" w:hAnsi="Calibri" w:cs="Arial"/>
          <w:lang w:val="en-US"/>
        </w:rPr>
        <w:t xml:space="preserve"> </w:t>
      </w:r>
      <w:r w:rsidR="00E41E4D">
        <w:rPr>
          <w:rFonts w:ascii="Calibri" w:eastAsia="Calibri" w:hAnsi="Calibri" w:cs="Arial"/>
          <w:lang w:val="en-US"/>
        </w:rPr>
        <w:t xml:space="preserve">as </w:t>
      </w:r>
      <w:r w:rsidR="00E41E4D" w:rsidRPr="00A076ED">
        <w:rPr>
          <w:rFonts w:ascii="Calibri" w:eastAsia="Calibri" w:hAnsi="Calibri" w:cs="Arial"/>
          <w:b/>
          <w:lang w:val="en-US"/>
        </w:rPr>
        <w:t>string</w:t>
      </w:r>
      <w:r w:rsidR="00E41E4D">
        <w:rPr>
          <w:rFonts w:ascii="Calibri" w:eastAsia="Calibri" w:hAnsi="Calibri" w:cs="Arial"/>
          <w:lang w:val="en-US"/>
        </w:rPr>
        <w:t xml:space="preserve"> </w:t>
      </w:r>
      <w:r w:rsidR="007329EC" w:rsidRPr="007329EC">
        <w:rPr>
          <w:rFonts w:ascii="Calibri" w:eastAsia="Calibri" w:hAnsi="Calibri" w:cs="Arial"/>
          <w:lang w:val="en-US"/>
        </w:rPr>
        <w:t xml:space="preserve">and prints the </w:t>
      </w:r>
      <w:r w:rsidR="007329EC" w:rsidRPr="00A076ED">
        <w:rPr>
          <w:rFonts w:ascii="Consolas" w:eastAsia="Calibri" w:hAnsi="Consolas" w:cs="Arial"/>
          <w:b/>
          <w:lang w:val="en-US"/>
        </w:rPr>
        <w:t>digit</w:t>
      </w:r>
      <w:r w:rsidR="007329EC" w:rsidRPr="007329EC">
        <w:rPr>
          <w:rFonts w:ascii="Calibri" w:eastAsia="Calibri" w:hAnsi="Calibri" w:cs="Arial"/>
          <w:lang w:val="en-US"/>
        </w:rPr>
        <w:t xml:space="preserve"> as a </w:t>
      </w:r>
      <w:r w:rsidR="007329EC" w:rsidRPr="007329EC">
        <w:rPr>
          <w:rFonts w:ascii="Calibri" w:eastAsia="Calibri" w:hAnsi="Calibri" w:cs="Arial"/>
          <w:b/>
          <w:lang w:val="en-US"/>
        </w:rPr>
        <w:t>number</w:t>
      </w:r>
      <w:r w:rsidR="007329EC" w:rsidRPr="007329EC">
        <w:rPr>
          <w:rFonts w:ascii="Calibri" w:eastAsia="Calibri" w:hAnsi="Calibri" w:cs="Arial"/>
          <w:lang w:val="en-US"/>
        </w:rPr>
        <w:t>.</w:t>
      </w:r>
    </w:p>
    <w:p w:rsidR="007329EC" w:rsidRPr="007329EC" w:rsidRDefault="007329EC" w:rsidP="007329EC">
      <w:pPr>
        <w:keepNext/>
        <w:keepLines/>
        <w:spacing w:before="120" w:after="4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7329EC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886"/>
      </w:tblGrid>
      <w:tr w:rsidR="007329EC" w:rsidRPr="007329EC" w:rsidTr="003C2ACB">
        <w:trPr>
          <w:trHeight w:val="250"/>
        </w:trPr>
        <w:tc>
          <w:tcPr>
            <w:tcW w:w="949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7329EC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886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7329EC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7329EC" w:rsidRPr="007329EC" w:rsidTr="003C2ACB">
        <w:trPr>
          <w:trHeight w:val="238"/>
        </w:trPr>
        <w:tc>
          <w:tcPr>
            <w:tcW w:w="949" w:type="dxa"/>
          </w:tcPr>
          <w:p w:rsidR="007329EC" w:rsidRPr="007329EC" w:rsidRDefault="003C2ACB" w:rsidP="007329EC">
            <w:pPr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'</w:t>
            </w:r>
            <w:r w:rsidR="007329EC" w:rsidRPr="007329EC">
              <w:rPr>
                <w:rFonts w:ascii="Consolas" w:eastAsia="MS Mincho" w:hAnsi="Consolas" w:cs="Consolas"/>
                <w:bCs/>
                <w:sz w:val="24"/>
                <w:szCs w:val="24"/>
              </w:rPr>
              <w:t>nine</w:t>
            </w: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'</w:t>
            </w:r>
          </w:p>
        </w:tc>
        <w:tc>
          <w:tcPr>
            <w:tcW w:w="886" w:type="dxa"/>
          </w:tcPr>
          <w:p w:rsidR="007329EC" w:rsidRPr="007329EC" w:rsidRDefault="007329EC" w:rsidP="007329EC">
            <w:pPr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7329EC">
              <w:rPr>
                <w:rFonts w:ascii="Consolas" w:eastAsia="MS Mincho" w:hAnsi="Consolas" w:cs="Consolas"/>
                <w:bCs/>
                <w:sz w:val="24"/>
                <w:szCs w:val="24"/>
              </w:rPr>
              <w:t>9</w:t>
            </w:r>
          </w:p>
        </w:tc>
      </w:tr>
      <w:tr w:rsidR="007329EC" w:rsidRPr="007329EC" w:rsidTr="003C2ACB">
        <w:trPr>
          <w:trHeight w:val="238"/>
        </w:trPr>
        <w:tc>
          <w:tcPr>
            <w:tcW w:w="949" w:type="dxa"/>
          </w:tcPr>
          <w:p w:rsidR="007329EC" w:rsidRPr="007329EC" w:rsidRDefault="003C2ACB" w:rsidP="007329EC">
            <w:pPr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'</w:t>
            </w:r>
            <w:r w:rsidR="007329EC" w:rsidRPr="007329EC">
              <w:rPr>
                <w:rFonts w:ascii="Consolas" w:eastAsia="MS Mincho" w:hAnsi="Consolas" w:cs="Consolas"/>
                <w:bCs/>
                <w:sz w:val="24"/>
                <w:szCs w:val="24"/>
              </w:rPr>
              <w:t>two</w:t>
            </w: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'</w:t>
            </w:r>
          </w:p>
        </w:tc>
        <w:tc>
          <w:tcPr>
            <w:tcW w:w="886" w:type="dxa"/>
          </w:tcPr>
          <w:p w:rsidR="007329EC" w:rsidRPr="007329EC" w:rsidRDefault="007329EC" w:rsidP="007329EC">
            <w:pPr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7329EC">
              <w:rPr>
                <w:rFonts w:ascii="Consolas" w:eastAsia="MS Mincho" w:hAnsi="Consolas" w:cs="Consolas"/>
                <w:bCs/>
                <w:sz w:val="24"/>
                <w:szCs w:val="24"/>
              </w:rPr>
              <w:t>2</w:t>
            </w:r>
          </w:p>
        </w:tc>
      </w:tr>
      <w:tr w:rsidR="007329EC" w:rsidRPr="007329EC" w:rsidTr="003C2ACB">
        <w:trPr>
          <w:trHeight w:val="238"/>
        </w:trPr>
        <w:tc>
          <w:tcPr>
            <w:tcW w:w="949" w:type="dxa"/>
          </w:tcPr>
          <w:p w:rsidR="007329EC" w:rsidRPr="003C2ACB" w:rsidRDefault="003C2ACB" w:rsidP="007329EC">
            <w:pPr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'</w:t>
            </w:r>
            <w:r w:rsidR="007329EC" w:rsidRPr="007329EC">
              <w:rPr>
                <w:rFonts w:ascii="Consolas" w:eastAsia="MS Mincho" w:hAnsi="Consolas" w:cs="Consolas"/>
                <w:bCs/>
                <w:sz w:val="24"/>
                <w:szCs w:val="24"/>
              </w:rPr>
              <w:t>zero</w:t>
            </w: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'</w:t>
            </w:r>
          </w:p>
        </w:tc>
        <w:tc>
          <w:tcPr>
            <w:tcW w:w="886" w:type="dxa"/>
          </w:tcPr>
          <w:p w:rsidR="007329EC" w:rsidRPr="007329EC" w:rsidRDefault="007329EC" w:rsidP="007329EC">
            <w:pPr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7329EC">
              <w:rPr>
                <w:rFonts w:ascii="Consolas" w:eastAsia="MS Mincho" w:hAnsi="Consolas" w:cs="Consolas"/>
                <w:bCs/>
                <w:sz w:val="24"/>
                <w:szCs w:val="24"/>
              </w:rPr>
              <w:t>0</w:t>
            </w:r>
          </w:p>
        </w:tc>
      </w:tr>
    </w:tbl>
    <w:p w:rsidR="007329EC" w:rsidRPr="007329EC" w:rsidRDefault="007329EC" w:rsidP="007329EC">
      <w:pPr>
        <w:keepNext/>
        <w:keepLines/>
        <w:spacing w:before="120" w:after="4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7329EC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Hints</w:t>
      </w:r>
    </w:p>
    <w:p w:rsidR="007329EC" w:rsidRPr="007329EC" w:rsidRDefault="007329EC" w:rsidP="00300172">
      <w:pPr>
        <w:spacing w:before="80" w:after="120" w:line="276" w:lineRule="auto"/>
        <w:ind w:left="720"/>
        <w:contextualSpacing/>
        <w:rPr>
          <w:rFonts w:ascii="Calibri" w:eastAsia="Calibri" w:hAnsi="Calibri" w:cs="Arial"/>
          <w:lang w:val="en-US"/>
        </w:rPr>
      </w:pPr>
      <w:r w:rsidRPr="007329EC">
        <w:rPr>
          <w:rFonts w:ascii="Calibri" w:eastAsia="Calibri" w:hAnsi="Calibri" w:cs="Arial"/>
          <w:lang w:val="en-US"/>
        </w:rPr>
        <w:t xml:space="preserve">Use </w:t>
      </w:r>
      <w:r w:rsidR="00A076ED">
        <w:rPr>
          <w:rFonts w:ascii="Calibri" w:eastAsia="Calibri" w:hAnsi="Calibri" w:cs="Arial"/>
          <w:lang w:val="en-US"/>
        </w:rPr>
        <w:t>a</w:t>
      </w:r>
      <w:r w:rsidR="00A076ED" w:rsidRPr="007329EC">
        <w:rPr>
          <w:rFonts w:ascii="Calibri" w:eastAsia="Calibri" w:hAnsi="Calibri" w:cs="Arial"/>
          <w:lang w:val="en-US"/>
        </w:rPr>
        <w:t xml:space="preserve"> </w:t>
      </w:r>
      <w:r w:rsidRPr="007329EC">
        <w:rPr>
          <w:rFonts w:ascii="Consolas" w:eastAsia="Calibri" w:hAnsi="Consolas" w:cs="Arial"/>
          <w:b/>
          <w:noProof/>
          <w:lang w:val="en-US"/>
        </w:rPr>
        <w:t>switch</w:t>
      </w:r>
      <w:r w:rsidRPr="007329EC">
        <w:rPr>
          <w:rFonts w:ascii="Calibri" w:eastAsia="Calibri" w:hAnsi="Calibri" w:cs="Arial"/>
          <w:lang w:val="en-US"/>
        </w:rPr>
        <w:t xml:space="preserve"> case.</w:t>
      </w:r>
    </w:p>
    <w:p w:rsidR="007329EC" w:rsidRDefault="007329EC"/>
    <w:p w:rsidR="007329EC" w:rsidRPr="007329EC" w:rsidRDefault="007329EC" w:rsidP="007329EC">
      <w:pPr>
        <w:pStyle w:val="a4"/>
        <w:keepNext/>
        <w:keepLines/>
        <w:numPr>
          <w:ilvl w:val="0"/>
          <w:numId w:val="2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</w:pPr>
      <w:r w:rsidRPr="007329EC"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  <w:t>Prime Number Checker</w:t>
      </w:r>
    </w:p>
    <w:p w:rsidR="007329EC" w:rsidRPr="007329EC" w:rsidRDefault="007329EC" w:rsidP="007329EC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7329EC">
        <w:rPr>
          <w:rFonts w:ascii="Calibri" w:eastAsia="Calibri" w:hAnsi="Calibri" w:cs="Arial"/>
          <w:lang w:val="en-US"/>
        </w:rPr>
        <w:t xml:space="preserve">Write a </w:t>
      </w:r>
      <w:r w:rsidRPr="00A076ED">
        <w:rPr>
          <w:rFonts w:ascii="Consolas" w:eastAsia="Calibri" w:hAnsi="Consolas" w:cs="Arial"/>
          <w:b/>
          <w:lang w:val="en-US"/>
        </w:rPr>
        <w:t>function</w:t>
      </w:r>
      <w:r w:rsidRPr="007329EC">
        <w:rPr>
          <w:rFonts w:ascii="Calibri" w:eastAsia="Calibri" w:hAnsi="Calibri" w:cs="Arial"/>
          <w:lang w:val="en-US"/>
        </w:rPr>
        <w:t xml:space="preserve"> to check if a number is </w:t>
      </w:r>
      <w:r w:rsidRPr="00A076ED">
        <w:rPr>
          <w:rFonts w:ascii="Consolas" w:eastAsia="Calibri" w:hAnsi="Consolas" w:cs="Arial"/>
          <w:b/>
          <w:lang w:val="en-US"/>
        </w:rPr>
        <w:t>prime</w:t>
      </w:r>
      <w:r w:rsidRPr="007329EC">
        <w:rPr>
          <w:rFonts w:ascii="Calibri" w:eastAsia="Calibri" w:hAnsi="Calibri" w:cs="Arial"/>
          <w:lang w:val="en-US"/>
        </w:rPr>
        <w:t xml:space="preserve"> (only wholly divisible by itself and one).</w:t>
      </w:r>
    </w:p>
    <w:p w:rsidR="007329EC" w:rsidRPr="007329EC" w:rsidRDefault="007329EC" w:rsidP="007329EC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7329EC">
        <w:rPr>
          <w:rFonts w:ascii="Calibri" w:eastAsia="Calibri" w:hAnsi="Calibri" w:cs="Arial"/>
          <w:lang w:val="en-US"/>
        </w:rPr>
        <w:t xml:space="preserve">The </w:t>
      </w:r>
      <w:r w:rsidRPr="007329EC">
        <w:rPr>
          <w:rFonts w:ascii="Calibri" w:eastAsia="Calibri" w:hAnsi="Calibri" w:cs="Arial"/>
          <w:b/>
          <w:lang w:val="en-US"/>
        </w:rPr>
        <w:t>input</w:t>
      </w:r>
      <w:r w:rsidRPr="007329EC">
        <w:rPr>
          <w:rFonts w:ascii="Calibri" w:eastAsia="Calibri" w:hAnsi="Calibri" w:cs="Arial"/>
          <w:lang w:val="en-US"/>
        </w:rPr>
        <w:t xml:space="preserve"> comes as a single number argument.</w:t>
      </w:r>
    </w:p>
    <w:p w:rsidR="007329EC" w:rsidRDefault="007329EC" w:rsidP="007329EC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7329EC">
        <w:rPr>
          <w:rFonts w:ascii="Calibri" w:eastAsia="Calibri" w:hAnsi="Calibri" w:cs="Arial"/>
          <w:lang w:val="en-US"/>
        </w:rPr>
        <w:t xml:space="preserve">The </w:t>
      </w:r>
      <w:r w:rsidRPr="007329EC">
        <w:rPr>
          <w:rFonts w:ascii="Calibri" w:eastAsia="Calibri" w:hAnsi="Calibri" w:cs="Arial"/>
          <w:b/>
          <w:lang w:val="en-US"/>
        </w:rPr>
        <w:t>output</w:t>
      </w:r>
      <w:r w:rsidRPr="007329EC">
        <w:rPr>
          <w:rFonts w:ascii="Calibri" w:eastAsia="Calibri" w:hAnsi="Calibri" w:cs="Arial"/>
          <w:lang w:val="en-US"/>
        </w:rPr>
        <w:t xml:space="preserve"> should be the return value of your function. Return </w:t>
      </w:r>
      <w:r w:rsidRPr="007329EC">
        <w:rPr>
          <w:rFonts w:ascii="Consolas" w:eastAsia="Calibri" w:hAnsi="Consolas" w:cs="Arial"/>
          <w:b/>
          <w:noProof/>
          <w:lang w:val="en-US"/>
        </w:rPr>
        <w:t>true</w:t>
      </w:r>
      <w:r w:rsidRPr="007329EC">
        <w:rPr>
          <w:rFonts w:ascii="Calibri" w:eastAsia="Calibri" w:hAnsi="Calibri" w:cs="Arial"/>
          <w:lang w:val="en-US"/>
        </w:rPr>
        <w:t xml:space="preserve"> for prime number and </w:t>
      </w:r>
      <w:r w:rsidRPr="007329EC">
        <w:rPr>
          <w:rFonts w:ascii="Consolas" w:eastAsia="Calibri" w:hAnsi="Consolas" w:cs="Arial"/>
          <w:b/>
          <w:noProof/>
          <w:lang w:val="en-US"/>
        </w:rPr>
        <w:t>false</w:t>
      </w:r>
      <w:r w:rsidRPr="007329EC">
        <w:rPr>
          <w:rFonts w:ascii="Calibri" w:eastAsia="Calibri" w:hAnsi="Calibri" w:cs="Arial"/>
          <w:lang w:val="en-US"/>
        </w:rPr>
        <w:t xml:space="preserve"> otherwise.</w:t>
      </w:r>
    </w:p>
    <w:p w:rsidR="007329EC" w:rsidRPr="007329EC" w:rsidRDefault="007329EC" w:rsidP="007329EC">
      <w:pPr>
        <w:keepNext/>
        <w:keepLines/>
        <w:spacing w:before="120" w:after="8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7329EC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Examples</w:t>
      </w:r>
    </w:p>
    <w:tbl>
      <w:tblPr>
        <w:tblStyle w:val="TableGrid2"/>
        <w:tblW w:w="642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7329EC" w:rsidRPr="007329EC" w:rsidTr="007329EC">
        <w:tc>
          <w:tcPr>
            <w:tcW w:w="769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134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134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134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329EC" w:rsidRPr="007329EC" w:rsidTr="00121ED7">
        <w:tc>
          <w:tcPr>
            <w:tcW w:w="769" w:type="dxa"/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noProof/>
              </w:rPr>
            </w:pPr>
            <w:r w:rsidRPr="007329EC">
              <w:rPr>
                <w:rFonts w:ascii="Consolas" w:eastAsia="Calibri" w:hAnsi="Consolas" w:cs="Arial"/>
                <w:noProof/>
              </w:rPr>
              <w:t>7</w:t>
            </w:r>
          </w:p>
        </w:tc>
        <w:tc>
          <w:tcPr>
            <w:tcW w:w="1134" w:type="dxa"/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  <w:noProof/>
              </w:rPr>
            </w:pPr>
            <w:r w:rsidRPr="007329EC">
              <w:rPr>
                <w:rFonts w:ascii="Consolas" w:eastAsia="Calibri" w:hAnsi="Consolas" w:cs="Arial"/>
                <w:bCs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</w:rPr>
            </w:pPr>
          </w:p>
        </w:tc>
        <w:tc>
          <w:tcPr>
            <w:tcW w:w="769" w:type="dxa"/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  <w:noProof/>
              </w:rPr>
            </w:pPr>
            <w:r w:rsidRPr="007329EC">
              <w:rPr>
                <w:rFonts w:ascii="Consolas" w:eastAsia="Calibri" w:hAnsi="Consolas" w:cs="Arial"/>
                <w:bCs/>
                <w:noProof/>
              </w:rPr>
              <w:t>8</w:t>
            </w:r>
          </w:p>
        </w:tc>
        <w:tc>
          <w:tcPr>
            <w:tcW w:w="1134" w:type="dxa"/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  <w:noProof/>
              </w:rPr>
            </w:pPr>
            <w:r w:rsidRPr="007329EC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</w:rPr>
            </w:pPr>
          </w:p>
        </w:tc>
        <w:tc>
          <w:tcPr>
            <w:tcW w:w="769" w:type="dxa"/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  <w:noProof/>
              </w:rPr>
            </w:pPr>
            <w:r w:rsidRPr="007329EC">
              <w:rPr>
                <w:rFonts w:ascii="Consolas" w:eastAsia="Calibri" w:hAnsi="Consolas" w:cs="Arial"/>
                <w:bCs/>
                <w:noProof/>
              </w:rPr>
              <w:t>81</w:t>
            </w:r>
          </w:p>
        </w:tc>
        <w:tc>
          <w:tcPr>
            <w:tcW w:w="1134" w:type="dxa"/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  <w:noProof/>
              </w:rPr>
            </w:pPr>
            <w:r w:rsidRPr="007329EC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</w:tbl>
    <w:p w:rsidR="00E41E4D" w:rsidRPr="007329EC" w:rsidRDefault="00E41E4D" w:rsidP="00E41E4D">
      <w:pPr>
        <w:keepNext/>
        <w:keepLines/>
        <w:spacing w:before="120" w:after="8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7329EC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Hints</w:t>
      </w:r>
    </w:p>
    <w:p w:rsidR="007329EC" w:rsidRPr="007329EC" w:rsidRDefault="00E41E4D" w:rsidP="007329EC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A076ED">
        <w:rPr>
          <w:rFonts w:ascii="Calibri" w:eastAsia="Calibri" w:hAnsi="Calibri" w:cs="Arial"/>
          <w:lang w:val="en-US"/>
        </w:rPr>
        <w:t>You can find more information about prime numbers</w:t>
      </w:r>
      <w:r>
        <w:rPr>
          <w:rFonts w:ascii="Calibri" w:eastAsia="Calibri" w:hAnsi="Calibri" w:cs="Arial"/>
          <w:lang w:val="en-US"/>
        </w:rPr>
        <w:t xml:space="preserve">: </w:t>
      </w:r>
      <w:hyperlink r:id="rId9" w:history="1">
        <w:r w:rsidRPr="00E41E4D">
          <w:rPr>
            <w:rStyle w:val="a5"/>
            <w:rFonts w:ascii="Calibri" w:eastAsia="Calibri" w:hAnsi="Calibri" w:cs="Arial"/>
            <w:lang w:val="en-US"/>
          </w:rPr>
          <w:t>https://en.wikipedia.org/wiki/Prime_number</w:t>
        </w:r>
      </w:hyperlink>
    </w:p>
    <w:p w:rsidR="007329EC" w:rsidRPr="007329EC" w:rsidRDefault="007329EC" w:rsidP="007329EC">
      <w:pPr>
        <w:pStyle w:val="a4"/>
        <w:keepNext/>
        <w:keepLines/>
        <w:numPr>
          <w:ilvl w:val="0"/>
          <w:numId w:val="2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</w:pPr>
      <w:r w:rsidRPr="007329EC"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  <w:t>Cone</w:t>
      </w:r>
    </w:p>
    <w:p w:rsidR="007329EC" w:rsidRPr="007329EC" w:rsidRDefault="007329EC" w:rsidP="007329EC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7329EC">
        <w:rPr>
          <w:rFonts w:ascii="Calibri" w:eastAsia="Calibri" w:hAnsi="Calibri" w:cs="Arial"/>
          <w:lang w:val="en-US"/>
        </w:rPr>
        <w:t xml:space="preserve">Write a </w:t>
      </w:r>
      <w:r w:rsidRPr="00A076ED">
        <w:rPr>
          <w:rFonts w:ascii="Consolas" w:eastAsia="Calibri" w:hAnsi="Consolas" w:cs="Arial"/>
          <w:b/>
          <w:lang w:val="en-US"/>
        </w:rPr>
        <w:t>function</w:t>
      </w:r>
      <w:r w:rsidRPr="007329EC">
        <w:rPr>
          <w:rFonts w:ascii="Calibri" w:eastAsia="Calibri" w:hAnsi="Calibri" w:cs="Arial"/>
          <w:lang w:val="en-US"/>
        </w:rPr>
        <w:t xml:space="preserve"> to calculate a cone’s </w:t>
      </w:r>
      <w:r w:rsidRPr="003C2ACB">
        <w:rPr>
          <w:rFonts w:ascii="Calibri" w:eastAsia="Calibri" w:hAnsi="Calibri" w:cs="Arial"/>
          <w:b/>
          <w:lang w:val="en-US"/>
        </w:rPr>
        <w:t>volume</w:t>
      </w:r>
      <w:r w:rsidRPr="007329EC">
        <w:rPr>
          <w:rFonts w:ascii="Calibri" w:eastAsia="Calibri" w:hAnsi="Calibri" w:cs="Arial"/>
          <w:lang w:val="en-US"/>
        </w:rPr>
        <w:t xml:space="preserve"> and </w:t>
      </w:r>
      <w:r w:rsidR="003C2ACB" w:rsidRPr="003C2ACB">
        <w:rPr>
          <w:rFonts w:ascii="Calibri" w:eastAsia="Calibri" w:hAnsi="Calibri" w:cs="Arial"/>
          <w:b/>
          <w:lang w:val="en-US"/>
        </w:rPr>
        <w:t>total</w:t>
      </w:r>
      <w:r w:rsidR="003C2ACB">
        <w:rPr>
          <w:rFonts w:ascii="Calibri" w:eastAsia="Calibri" w:hAnsi="Calibri" w:cs="Arial"/>
          <w:lang w:val="en-US"/>
        </w:rPr>
        <w:t xml:space="preserve"> </w:t>
      </w:r>
      <w:r w:rsidRPr="003C2ACB">
        <w:rPr>
          <w:rFonts w:ascii="Calibri" w:eastAsia="Calibri" w:hAnsi="Calibri" w:cs="Arial"/>
          <w:b/>
          <w:lang w:val="en-US"/>
        </w:rPr>
        <w:t>surface area</w:t>
      </w:r>
      <w:r w:rsidRPr="007329EC">
        <w:rPr>
          <w:rFonts w:ascii="Calibri" w:eastAsia="Calibri" w:hAnsi="Calibri" w:cs="Arial"/>
          <w:lang w:val="en-US"/>
        </w:rPr>
        <w:t xml:space="preserve"> by given </w:t>
      </w:r>
      <w:r w:rsidRPr="00A076ED">
        <w:rPr>
          <w:rFonts w:eastAsia="Calibri" w:cstheme="minorHAnsi"/>
          <w:lang w:val="en-US"/>
        </w:rPr>
        <w:t>height</w:t>
      </w:r>
      <w:r w:rsidRPr="007329EC">
        <w:rPr>
          <w:rFonts w:ascii="Calibri" w:eastAsia="Calibri" w:hAnsi="Calibri" w:cs="Arial"/>
          <w:lang w:val="en-US"/>
        </w:rPr>
        <w:t xml:space="preserve"> and </w:t>
      </w:r>
      <w:r w:rsidRPr="00A076ED">
        <w:rPr>
          <w:rFonts w:eastAsia="Calibri" w:cstheme="minorHAnsi"/>
          <w:lang w:val="en-US"/>
        </w:rPr>
        <w:t>radius</w:t>
      </w:r>
      <w:r w:rsidRPr="007329EC">
        <w:rPr>
          <w:rFonts w:ascii="Calibri" w:eastAsia="Calibri" w:hAnsi="Calibri" w:cs="Arial"/>
          <w:lang w:val="en-US"/>
        </w:rPr>
        <w:t xml:space="preserve"> at the base.</w:t>
      </w:r>
    </w:p>
    <w:p w:rsidR="007329EC" w:rsidRPr="007329EC" w:rsidRDefault="007329EC" w:rsidP="007329EC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7329EC">
        <w:rPr>
          <w:rFonts w:ascii="Calibri" w:eastAsia="Calibri" w:hAnsi="Calibri" w:cs="Arial"/>
          <w:lang w:val="en-US"/>
        </w:rPr>
        <w:t xml:space="preserve">The </w:t>
      </w:r>
      <w:r w:rsidRPr="007329EC">
        <w:rPr>
          <w:rFonts w:ascii="Calibri" w:eastAsia="Calibri" w:hAnsi="Calibri" w:cs="Arial"/>
          <w:b/>
          <w:lang w:val="en-US"/>
        </w:rPr>
        <w:t>input</w:t>
      </w:r>
      <w:r w:rsidRPr="007329EC">
        <w:rPr>
          <w:rFonts w:ascii="Calibri" w:eastAsia="Calibri" w:hAnsi="Calibri" w:cs="Arial"/>
          <w:lang w:val="en-US"/>
        </w:rPr>
        <w:t xml:space="preserve"> comes as two number arguments. The first element is the cone’s </w:t>
      </w:r>
      <w:r w:rsidRPr="00A076ED">
        <w:rPr>
          <w:rFonts w:ascii="Consolas" w:eastAsia="Calibri" w:hAnsi="Consolas" w:cs="Arial"/>
          <w:b/>
          <w:bCs/>
          <w:lang w:val="en-US"/>
        </w:rPr>
        <w:t>radius</w:t>
      </w:r>
      <w:r w:rsidRPr="007329EC">
        <w:rPr>
          <w:rFonts w:ascii="Calibri" w:eastAsia="Calibri" w:hAnsi="Calibri" w:cs="Arial"/>
          <w:lang w:val="en-US"/>
        </w:rPr>
        <w:t xml:space="preserve"> and the second is its </w:t>
      </w:r>
      <w:r w:rsidRPr="00A076ED">
        <w:rPr>
          <w:rFonts w:ascii="Consolas" w:eastAsia="Calibri" w:hAnsi="Consolas" w:cs="Arial"/>
          <w:b/>
          <w:bCs/>
          <w:lang w:val="en-US"/>
        </w:rPr>
        <w:t>height</w:t>
      </w:r>
      <w:r w:rsidRPr="007329EC">
        <w:rPr>
          <w:rFonts w:ascii="Calibri" w:eastAsia="Calibri" w:hAnsi="Calibri" w:cs="Arial"/>
          <w:lang w:val="en-US"/>
        </w:rPr>
        <w:t>.</w:t>
      </w:r>
    </w:p>
    <w:p w:rsidR="007329EC" w:rsidRPr="007329EC" w:rsidRDefault="007329EC" w:rsidP="007329EC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7329EC">
        <w:rPr>
          <w:rFonts w:ascii="Calibri" w:eastAsia="Calibri" w:hAnsi="Calibri" w:cs="Arial"/>
          <w:lang w:val="en-US"/>
        </w:rPr>
        <w:lastRenderedPageBreak/>
        <w:t xml:space="preserve">The </w:t>
      </w:r>
      <w:r w:rsidRPr="007329EC">
        <w:rPr>
          <w:rFonts w:ascii="Calibri" w:eastAsia="Calibri" w:hAnsi="Calibri" w:cs="Arial"/>
          <w:b/>
          <w:lang w:val="en-US"/>
        </w:rPr>
        <w:t>output</w:t>
      </w:r>
      <w:r w:rsidRPr="007329EC">
        <w:rPr>
          <w:rFonts w:ascii="Calibri" w:eastAsia="Calibri" w:hAnsi="Calibri" w:cs="Arial"/>
          <w:lang w:val="en-US"/>
        </w:rPr>
        <w:t xml:space="preserve"> should be printed to the console on a </w:t>
      </w:r>
      <w:r w:rsidRPr="00A076ED">
        <w:rPr>
          <w:rFonts w:ascii="Calibri" w:eastAsia="Calibri" w:hAnsi="Calibri" w:cs="Arial"/>
          <w:b/>
          <w:lang w:val="en-US"/>
        </w:rPr>
        <w:t>new line</w:t>
      </w:r>
      <w:r w:rsidRPr="007329EC">
        <w:rPr>
          <w:rFonts w:ascii="Calibri" w:eastAsia="Calibri" w:hAnsi="Calibri" w:cs="Arial"/>
          <w:lang w:val="en-US"/>
        </w:rPr>
        <w:t xml:space="preserve"> for every result.</w:t>
      </w:r>
      <w:r w:rsidR="006754AC">
        <w:rPr>
          <w:rFonts w:ascii="Calibri" w:eastAsia="Calibri" w:hAnsi="Calibri" w:cs="Arial"/>
          <w:lang w:val="en-US"/>
        </w:rPr>
        <w:t xml:space="preserve"> The result should be formatted to the</w:t>
      </w:r>
      <w:r w:rsidR="006754AC" w:rsidRPr="006754AC">
        <w:rPr>
          <w:rFonts w:ascii="Calibri" w:eastAsia="Calibri" w:hAnsi="Calibri" w:cs="Arial"/>
          <w:b/>
          <w:lang w:val="en-US"/>
        </w:rPr>
        <w:t xml:space="preserve"> fourth decimal point</w:t>
      </w:r>
    </w:p>
    <w:p w:rsidR="007329EC" w:rsidRPr="007329EC" w:rsidRDefault="007329EC" w:rsidP="007329EC">
      <w:pPr>
        <w:keepNext/>
        <w:keepLines/>
        <w:spacing w:before="120" w:after="8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7329EC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Examples</w:t>
      </w:r>
    </w:p>
    <w:tbl>
      <w:tblPr>
        <w:tblStyle w:val="TableGrid3"/>
        <w:tblW w:w="82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  <w:gridCol w:w="360"/>
        <w:gridCol w:w="1134"/>
        <w:gridCol w:w="2835"/>
      </w:tblGrid>
      <w:tr w:rsidR="007329EC" w:rsidRPr="007329EC" w:rsidTr="007329EC">
        <w:tc>
          <w:tcPr>
            <w:tcW w:w="1134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134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329EC" w:rsidRPr="007329EC" w:rsidTr="00121ED7">
        <w:tc>
          <w:tcPr>
            <w:tcW w:w="1134" w:type="dxa"/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noProof/>
              </w:rPr>
            </w:pPr>
            <w:r w:rsidRPr="007329EC">
              <w:rPr>
                <w:rFonts w:ascii="Consolas" w:eastAsia="Calibri" w:hAnsi="Consolas" w:cs="Arial"/>
                <w:noProof/>
              </w:rPr>
              <w:t>3</w:t>
            </w:r>
            <w:r w:rsidR="003C2ACB">
              <w:rPr>
                <w:rFonts w:ascii="Consolas" w:eastAsia="Calibri" w:hAnsi="Consolas" w:cs="Arial"/>
                <w:noProof/>
              </w:rPr>
              <w:t>,</w:t>
            </w:r>
          </w:p>
          <w:p w:rsidR="007329EC" w:rsidRPr="007329EC" w:rsidRDefault="007329EC" w:rsidP="007329EC">
            <w:pPr>
              <w:rPr>
                <w:rFonts w:ascii="Consolas" w:eastAsia="Calibri" w:hAnsi="Consolas" w:cs="Arial"/>
                <w:noProof/>
              </w:rPr>
            </w:pPr>
            <w:r w:rsidRPr="007329EC">
              <w:rPr>
                <w:rFonts w:ascii="Consolas" w:eastAsia="Calibri" w:hAnsi="Consolas" w:cs="Arial"/>
                <w:noProof/>
              </w:rPr>
              <w:t>5</w:t>
            </w:r>
          </w:p>
        </w:tc>
        <w:tc>
          <w:tcPr>
            <w:tcW w:w="2835" w:type="dxa"/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  <w:noProof/>
              </w:rPr>
            </w:pPr>
            <w:r w:rsidRPr="007329EC">
              <w:rPr>
                <w:rFonts w:ascii="Consolas" w:eastAsia="Calibri" w:hAnsi="Consolas" w:cs="Arial"/>
                <w:bCs/>
                <w:noProof/>
              </w:rPr>
              <w:t>volume = 47.1239</w:t>
            </w:r>
          </w:p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  <w:noProof/>
              </w:rPr>
            </w:pPr>
            <w:r w:rsidRPr="007329EC">
              <w:rPr>
                <w:rFonts w:ascii="Consolas" w:eastAsia="Calibri" w:hAnsi="Consolas" w:cs="Arial"/>
                <w:bCs/>
                <w:noProof/>
              </w:rPr>
              <w:t>area = 83.2298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</w:rPr>
            </w:pPr>
          </w:p>
        </w:tc>
        <w:tc>
          <w:tcPr>
            <w:tcW w:w="1134" w:type="dxa"/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  <w:noProof/>
              </w:rPr>
            </w:pPr>
            <w:r w:rsidRPr="007329EC">
              <w:rPr>
                <w:rFonts w:ascii="Consolas" w:eastAsia="Calibri" w:hAnsi="Consolas" w:cs="Arial"/>
                <w:bCs/>
                <w:noProof/>
              </w:rPr>
              <w:t>3.3</w:t>
            </w:r>
            <w:r w:rsidR="003C2ACB">
              <w:rPr>
                <w:rFonts w:ascii="Consolas" w:eastAsia="Calibri" w:hAnsi="Consolas" w:cs="Arial"/>
                <w:bCs/>
                <w:noProof/>
              </w:rPr>
              <w:t>,</w:t>
            </w:r>
          </w:p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  <w:noProof/>
              </w:rPr>
            </w:pPr>
            <w:r w:rsidRPr="007329EC">
              <w:rPr>
                <w:rFonts w:ascii="Consolas" w:eastAsia="Calibri" w:hAnsi="Consolas" w:cs="Arial"/>
                <w:bCs/>
                <w:noProof/>
              </w:rPr>
              <w:t>7.8</w:t>
            </w:r>
          </w:p>
        </w:tc>
        <w:tc>
          <w:tcPr>
            <w:tcW w:w="2835" w:type="dxa"/>
          </w:tcPr>
          <w:p w:rsidR="006754AC" w:rsidRPr="006754AC" w:rsidRDefault="006754AC" w:rsidP="006754AC">
            <w:pPr>
              <w:rPr>
                <w:rFonts w:ascii="Consolas" w:eastAsia="Calibri" w:hAnsi="Consolas" w:cs="Arial"/>
                <w:bCs/>
                <w:noProof/>
              </w:rPr>
            </w:pPr>
            <w:r w:rsidRPr="006754AC">
              <w:rPr>
                <w:rFonts w:ascii="Consolas" w:eastAsia="Calibri" w:hAnsi="Consolas" w:cs="Arial"/>
                <w:bCs/>
                <w:noProof/>
              </w:rPr>
              <w:t>volume = 88.9511</w:t>
            </w:r>
          </w:p>
          <w:p w:rsidR="007329EC" w:rsidRPr="007329EC" w:rsidRDefault="006754AC" w:rsidP="006754AC">
            <w:pPr>
              <w:rPr>
                <w:rFonts w:ascii="Consolas" w:eastAsia="Calibri" w:hAnsi="Consolas" w:cs="Arial"/>
                <w:bCs/>
                <w:noProof/>
              </w:rPr>
            </w:pPr>
            <w:r w:rsidRPr="006754AC">
              <w:rPr>
                <w:rFonts w:ascii="Consolas" w:eastAsia="Calibri" w:hAnsi="Consolas" w:cs="Arial"/>
                <w:bCs/>
                <w:noProof/>
              </w:rPr>
              <w:t>area = 122.0159</w:t>
            </w:r>
          </w:p>
        </w:tc>
      </w:tr>
    </w:tbl>
    <w:p w:rsidR="007329EC" w:rsidRPr="007329EC" w:rsidRDefault="007329EC" w:rsidP="007329EC">
      <w:pPr>
        <w:keepNext/>
        <w:keepLines/>
        <w:spacing w:before="120" w:after="8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7329EC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Hints</w:t>
      </w:r>
    </w:p>
    <w:p w:rsidR="007329EC" w:rsidDel="00B40C13" w:rsidRDefault="007329EC" w:rsidP="007329EC">
      <w:pPr>
        <w:rPr>
          <w:del w:id="1" w:author="Kiril Kirilov" w:date="2019-05-17T13:50:00Z"/>
          <w:rFonts w:ascii="Calibri" w:eastAsia="Calibri" w:hAnsi="Calibri" w:cs="Arial"/>
          <w:color w:val="0000FF"/>
          <w:u w:val="single"/>
          <w:lang w:val="en-US"/>
        </w:rPr>
      </w:pPr>
      <w:r w:rsidRPr="007329EC">
        <w:rPr>
          <w:rFonts w:ascii="Calibri" w:eastAsia="Calibri" w:hAnsi="Calibri" w:cs="Arial"/>
          <w:lang w:val="en-US"/>
        </w:rPr>
        <w:t xml:space="preserve">You can use this online tool to check your results: </w:t>
      </w:r>
      <w:r w:rsidRPr="007329EC">
        <w:rPr>
          <w:rFonts w:ascii="Calibri" w:eastAsia="Calibri" w:hAnsi="Calibri" w:cs="Arial"/>
          <w:color w:val="0000FF"/>
          <w:u w:val="single"/>
          <w:lang w:val="en-US"/>
        </w:rPr>
        <w:t>http://www.calculatorsoup.com/calculators/geometry-solids/cone.php</w:t>
      </w:r>
    </w:p>
    <w:p w:rsidR="00A63F90" w:rsidRDefault="00A63F90" w:rsidP="007329EC">
      <w:pPr>
        <w:rPr>
          <w:rFonts w:ascii="Calibri" w:eastAsia="Calibri" w:hAnsi="Calibri" w:cs="Arial"/>
          <w:color w:val="0000FF"/>
          <w:u w:val="single"/>
          <w:lang w:val="en-US"/>
        </w:rPr>
      </w:pPr>
    </w:p>
    <w:p w:rsidR="00A63F90" w:rsidRPr="00A63F90" w:rsidRDefault="00A63F90" w:rsidP="00A63F90">
      <w:pPr>
        <w:pStyle w:val="a4"/>
        <w:keepNext/>
        <w:keepLines/>
        <w:numPr>
          <w:ilvl w:val="0"/>
          <w:numId w:val="2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</w:pPr>
      <w:r w:rsidRPr="00A63F90"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  <w:t>Biggest of 3 Numbers</w:t>
      </w:r>
    </w:p>
    <w:p w:rsidR="00A63F90" w:rsidRPr="00A63F90" w:rsidRDefault="00A63F90" w:rsidP="00A63F90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A63F90">
        <w:rPr>
          <w:rFonts w:ascii="Calibri" w:eastAsia="Calibri" w:hAnsi="Calibri" w:cs="Arial"/>
          <w:lang w:val="en-US"/>
        </w:rPr>
        <w:t xml:space="preserve">Write a </w:t>
      </w:r>
      <w:r w:rsidRPr="00A076ED">
        <w:rPr>
          <w:rFonts w:ascii="Consolas" w:eastAsia="Calibri" w:hAnsi="Consolas" w:cs="Arial"/>
          <w:b/>
          <w:lang w:val="en-US"/>
        </w:rPr>
        <w:t>function</w:t>
      </w:r>
      <w:r w:rsidRPr="00A63F90">
        <w:rPr>
          <w:rFonts w:ascii="Calibri" w:eastAsia="Calibri" w:hAnsi="Calibri" w:cs="Arial"/>
          <w:lang w:val="en-US"/>
        </w:rPr>
        <w:t xml:space="preserve"> that finds the </w:t>
      </w:r>
      <w:r w:rsidRPr="00A63F90">
        <w:rPr>
          <w:rFonts w:ascii="Calibri" w:eastAsia="Calibri" w:hAnsi="Calibri" w:cs="Arial"/>
          <w:b/>
          <w:lang w:val="en-US"/>
        </w:rPr>
        <w:t>biggest of 3 numbers</w:t>
      </w:r>
      <w:r w:rsidRPr="00A63F90">
        <w:rPr>
          <w:rFonts w:ascii="Calibri" w:eastAsia="Calibri" w:hAnsi="Calibri" w:cs="Arial"/>
          <w:lang w:val="en-US"/>
        </w:rPr>
        <w:t>.</w:t>
      </w:r>
    </w:p>
    <w:p w:rsidR="00A63F90" w:rsidRPr="00A63F90" w:rsidRDefault="00A63F90" w:rsidP="00A63F90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A63F90">
        <w:rPr>
          <w:rFonts w:ascii="Calibri" w:eastAsia="Calibri" w:hAnsi="Calibri" w:cs="Arial"/>
          <w:lang w:val="en-US"/>
        </w:rPr>
        <w:t xml:space="preserve">The </w:t>
      </w:r>
      <w:r w:rsidRPr="00A63F90">
        <w:rPr>
          <w:rFonts w:ascii="Calibri" w:eastAsia="Calibri" w:hAnsi="Calibri" w:cs="Arial"/>
          <w:b/>
          <w:lang w:val="en-US"/>
        </w:rPr>
        <w:t>input</w:t>
      </w:r>
      <w:r w:rsidRPr="00A63F90">
        <w:rPr>
          <w:rFonts w:ascii="Calibri" w:eastAsia="Calibri" w:hAnsi="Calibri" w:cs="Arial"/>
          <w:lang w:val="en-US"/>
        </w:rPr>
        <w:t xml:space="preserve"> comes as </w:t>
      </w:r>
      <w:r>
        <w:rPr>
          <w:rFonts w:ascii="Calibri" w:eastAsia="Calibri" w:hAnsi="Calibri" w:cs="Arial"/>
          <w:lang w:val="en-US"/>
        </w:rPr>
        <w:t>3 parameters</w:t>
      </w:r>
      <w:r w:rsidRPr="00A63F90">
        <w:rPr>
          <w:rFonts w:ascii="Calibri" w:eastAsia="Calibri" w:hAnsi="Calibri" w:cs="Arial"/>
          <w:lang w:val="en-US"/>
        </w:rPr>
        <w:t>.</w:t>
      </w:r>
    </w:p>
    <w:p w:rsidR="00A63F90" w:rsidRPr="00A63F90" w:rsidRDefault="00A63F90" w:rsidP="00A63F90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A63F90">
        <w:rPr>
          <w:rFonts w:ascii="Calibri" w:eastAsia="Calibri" w:hAnsi="Calibri" w:cs="Arial"/>
          <w:lang w:val="en-US"/>
        </w:rPr>
        <w:t xml:space="preserve">The </w:t>
      </w:r>
      <w:r w:rsidRPr="00A63F90">
        <w:rPr>
          <w:rFonts w:ascii="Calibri" w:eastAsia="Calibri" w:hAnsi="Calibri" w:cs="Arial"/>
          <w:b/>
          <w:lang w:val="en-US"/>
        </w:rPr>
        <w:t>output</w:t>
      </w:r>
      <w:r w:rsidRPr="00A63F90">
        <w:rPr>
          <w:rFonts w:ascii="Calibri" w:eastAsia="Calibri" w:hAnsi="Calibri" w:cs="Arial"/>
          <w:lang w:val="en-US"/>
        </w:rPr>
        <w:t xml:space="preserve"> is the </w:t>
      </w:r>
      <w:r w:rsidRPr="00A076ED">
        <w:rPr>
          <w:rFonts w:ascii="Calibri" w:eastAsia="Calibri" w:hAnsi="Calibri" w:cs="Arial"/>
          <w:b/>
          <w:lang w:val="en-US"/>
        </w:rPr>
        <w:t>biggest</w:t>
      </w:r>
      <w:r w:rsidRPr="00A63F90">
        <w:rPr>
          <w:rFonts w:ascii="Calibri" w:eastAsia="Calibri" w:hAnsi="Calibri" w:cs="Arial"/>
          <w:lang w:val="en-US"/>
        </w:rPr>
        <w:t xml:space="preserve"> from the input numbers.</w:t>
      </w:r>
    </w:p>
    <w:p w:rsidR="00A63F90" w:rsidRPr="00A63F90" w:rsidRDefault="00A63F90" w:rsidP="00A63F90">
      <w:pPr>
        <w:keepNext/>
        <w:keepLines/>
        <w:spacing w:before="120" w:after="8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A63F90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Examples</w:t>
      </w:r>
    </w:p>
    <w:tbl>
      <w:tblPr>
        <w:tblStyle w:val="TableGrid4"/>
        <w:tblpPr w:leftFromText="141" w:rightFromText="141" w:vertAnchor="text" w:tblpY="1"/>
        <w:tblOverlap w:val="never"/>
        <w:tblW w:w="77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238"/>
        <w:gridCol w:w="475"/>
        <w:gridCol w:w="1017"/>
        <w:gridCol w:w="1238"/>
        <w:gridCol w:w="475"/>
        <w:gridCol w:w="1165"/>
        <w:gridCol w:w="1088"/>
      </w:tblGrid>
      <w:tr w:rsidR="00AB19E3" w:rsidRPr="00CC2352" w:rsidTr="00A076ED">
        <w:trPr>
          <w:trHeight w:val="388"/>
        </w:trPr>
        <w:tc>
          <w:tcPr>
            <w:tcW w:w="1017" w:type="dxa"/>
            <w:shd w:val="clear" w:color="auto" w:fill="D9D9D9"/>
          </w:tcPr>
          <w:p w:rsidR="00AB19E3" w:rsidRPr="00A63F90" w:rsidRDefault="00AB19E3" w:rsidP="00DF5155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238" w:type="dxa"/>
            <w:shd w:val="clear" w:color="auto" w:fill="D9D9D9"/>
          </w:tcPr>
          <w:p w:rsidR="00AB19E3" w:rsidRPr="00A63F90" w:rsidRDefault="00AB19E3" w:rsidP="00DF5155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475" w:type="dxa"/>
            <w:tcBorders>
              <w:top w:val="nil"/>
              <w:bottom w:val="nil"/>
            </w:tcBorders>
            <w:shd w:val="clear" w:color="auto" w:fill="auto"/>
          </w:tcPr>
          <w:p w:rsidR="00AB19E3" w:rsidRPr="00A63F90" w:rsidRDefault="00AB19E3" w:rsidP="00DF5155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017" w:type="dxa"/>
            <w:shd w:val="clear" w:color="auto" w:fill="D9D9D9"/>
          </w:tcPr>
          <w:p w:rsidR="00AB19E3" w:rsidRPr="00A63F90" w:rsidRDefault="00AB19E3" w:rsidP="00DF5155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238" w:type="dxa"/>
            <w:shd w:val="clear" w:color="auto" w:fill="D9D9D9"/>
          </w:tcPr>
          <w:p w:rsidR="00AB19E3" w:rsidRPr="00A63F90" w:rsidRDefault="00AB19E3" w:rsidP="00DF5155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47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B19E3" w:rsidRPr="00A63F90" w:rsidRDefault="00AB19E3" w:rsidP="00DF5155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165" w:type="dxa"/>
            <w:shd w:val="clear" w:color="auto" w:fill="D9D9D9"/>
          </w:tcPr>
          <w:p w:rsidR="00AB19E3" w:rsidRPr="00A63F90" w:rsidRDefault="00AB19E3" w:rsidP="00DF5155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088" w:type="dxa"/>
            <w:shd w:val="clear" w:color="auto" w:fill="D9D9D9"/>
          </w:tcPr>
          <w:p w:rsidR="00AB19E3" w:rsidRPr="00A63F90" w:rsidRDefault="00AB19E3" w:rsidP="00DF5155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AB19E3" w:rsidRPr="00CC2352" w:rsidTr="00A076ED">
        <w:trPr>
          <w:trHeight w:val="556"/>
        </w:trPr>
        <w:tc>
          <w:tcPr>
            <w:tcW w:w="1017" w:type="dxa"/>
          </w:tcPr>
          <w:p w:rsidR="00AB19E3" w:rsidRPr="00A63F90" w:rsidRDefault="00AB19E3" w:rsidP="00DF5155">
            <w:pPr>
              <w:rPr>
                <w:rFonts w:ascii="Consolas" w:eastAsia="Calibri" w:hAnsi="Consolas" w:cs="Arial"/>
                <w:noProof/>
              </w:rPr>
            </w:pPr>
            <w:r w:rsidRPr="00A63F90">
              <w:rPr>
                <w:rFonts w:ascii="Consolas" w:eastAsia="Calibri" w:hAnsi="Consolas" w:cs="Arial"/>
                <w:noProof/>
              </w:rPr>
              <w:t>-2</w:t>
            </w:r>
            <w:r>
              <w:rPr>
                <w:rFonts w:ascii="Consolas" w:eastAsia="Calibri" w:hAnsi="Consolas" w:cs="Arial"/>
                <w:noProof/>
              </w:rPr>
              <w:t>,</w:t>
            </w:r>
          </w:p>
          <w:p w:rsidR="00AB19E3" w:rsidRDefault="00AB19E3" w:rsidP="00DF5155">
            <w:pPr>
              <w:rPr>
                <w:rFonts w:ascii="Consolas" w:eastAsia="Calibri" w:hAnsi="Consolas" w:cs="Arial"/>
                <w:noProof/>
              </w:rPr>
            </w:pPr>
            <w:r w:rsidRPr="00A63F90">
              <w:rPr>
                <w:rFonts w:ascii="Consolas" w:eastAsia="Calibri" w:hAnsi="Consolas" w:cs="Arial"/>
                <w:noProof/>
              </w:rPr>
              <w:t>7</w:t>
            </w:r>
            <w:r>
              <w:rPr>
                <w:rFonts w:ascii="Consolas" w:eastAsia="Calibri" w:hAnsi="Consolas" w:cs="Arial"/>
                <w:noProof/>
              </w:rPr>
              <w:t>,</w:t>
            </w:r>
          </w:p>
          <w:p w:rsidR="00AB19E3" w:rsidRPr="00A63F90" w:rsidRDefault="00AB19E3" w:rsidP="00DF5155">
            <w:pPr>
              <w:rPr>
                <w:rFonts w:ascii="Consolas" w:eastAsia="Calibri" w:hAnsi="Consolas" w:cs="Arial"/>
                <w:noProof/>
              </w:rPr>
            </w:pPr>
            <w:r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1238" w:type="dxa"/>
          </w:tcPr>
          <w:p w:rsidR="00AB19E3" w:rsidRPr="00A63F90" w:rsidRDefault="00AB19E3" w:rsidP="00DF5155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7</w:t>
            </w:r>
          </w:p>
        </w:tc>
        <w:tc>
          <w:tcPr>
            <w:tcW w:w="475" w:type="dxa"/>
            <w:tcBorders>
              <w:top w:val="nil"/>
              <w:bottom w:val="nil"/>
            </w:tcBorders>
          </w:tcPr>
          <w:p w:rsidR="00AB19E3" w:rsidRPr="00A63F90" w:rsidRDefault="00AB19E3" w:rsidP="00DF5155">
            <w:pPr>
              <w:rPr>
                <w:rFonts w:ascii="Consolas" w:eastAsia="Calibri" w:hAnsi="Consolas" w:cs="Arial"/>
                <w:bCs/>
              </w:rPr>
            </w:pPr>
          </w:p>
        </w:tc>
        <w:tc>
          <w:tcPr>
            <w:tcW w:w="1017" w:type="dxa"/>
          </w:tcPr>
          <w:p w:rsidR="00AB19E3" w:rsidRPr="00A63F90" w:rsidRDefault="00AB19E3" w:rsidP="00DF5155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130</w:t>
            </w:r>
            <w:r>
              <w:rPr>
                <w:rFonts w:ascii="Consolas" w:eastAsia="Calibri" w:hAnsi="Consolas" w:cs="Arial"/>
                <w:bCs/>
                <w:noProof/>
              </w:rPr>
              <w:t>,</w:t>
            </w:r>
          </w:p>
          <w:p w:rsidR="00AB19E3" w:rsidRPr="00A63F90" w:rsidRDefault="00AB19E3" w:rsidP="00DF5155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5</w:t>
            </w:r>
            <w:r>
              <w:rPr>
                <w:rFonts w:ascii="Consolas" w:eastAsia="Calibri" w:hAnsi="Consolas" w:cs="Arial"/>
                <w:bCs/>
                <w:noProof/>
              </w:rPr>
              <w:t>,</w:t>
            </w:r>
          </w:p>
          <w:p w:rsidR="00AB19E3" w:rsidRPr="00A63F90" w:rsidRDefault="00AB19E3" w:rsidP="00DF5155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99</w:t>
            </w:r>
          </w:p>
        </w:tc>
        <w:tc>
          <w:tcPr>
            <w:tcW w:w="1238" w:type="dxa"/>
          </w:tcPr>
          <w:p w:rsidR="00AB19E3" w:rsidRPr="00A63F90" w:rsidRDefault="00AB19E3" w:rsidP="00DF5155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130</w:t>
            </w:r>
          </w:p>
        </w:tc>
        <w:tc>
          <w:tcPr>
            <w:tcW w:w="475" w:type="dxa"/>
            <w:vMerge/>
            <w:tcBorders>
              <w:bottom w:val="nil"/>
            </w:tcBorders>
            <w:shd w:val="clear" w:color="auto" w:fill="auto"/>
          </w:tcPr>
          <w:p w:rsidR="00AB19E3" w:rsidRPr="00A63F90" w:rsidRDefault="00AB19E3" w:rsidP="00DF5155">
            <w:pPr>
              <w:rPr>
                <w:rFonts w:ascii="Consolas" w:eastAsia="Calibri" w:hAnsi="Consolas" w:cs="Arial"/>
                <w:bCs/>
              </w:rPr>
            </w:pPr>
          </w:p>
        </w:tc>
        <w:tc>
          <w:tcPr>
            <w:tcW w:w="1165" w:type="dxa"/>
          </w:tcPr>
          <w:p w:rsidR="00AB19E3" w:rsidRPr="00A63F90" w:rsidRDefault="00AB19E3" w:rsidP="00DF5155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43</w:t>
            </w:r>
            <w:r>
              <w:rPr>
                <w:rFonts w:ascii="Consolas" w:eastAsia="Calibri" w:hAnsi="Consolas" w:cs="Arial"/>
                <w:bCs/>
                <w:noProof/>
              </w:rPr>
              <w:t>,</w:t>
            </w:r>
          </w:p>
          <w:p w:rsidR="00AB19E3" w:rsidRPr="00A63F90" w:rsidRDefault="00AB19E3" w:rsidP="00DF5155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43.2</w:t>
            </w:r>
            <w:r>
              <w:rPr>
                <w:rFonts w:ascii="Consolas" w:eastAsia="Calibri" w:hAnsi="Consolas" w:cs="Arial"/>
                <w:bCs/>
                <w:noProof/>
              </w:rPr>
              <w:t>,</w:t>
            </w:r>
          </w:p>
          <w:p w:rsidR="00AB19E3" w:rsidRPr="00A63F90" w:rsidRDefault="00AB19E3" w:rsidP="00DF5155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43.1</w:t>
            </w:r>
          </w:p>
        </w:tc>
        <w:tc>
          <w:tcPr>
            <w:tcW w:w="1088" w:type="dxa"/>
          </w:tcPr>
          <w:p w:rsidR="00AB19E3" w:rsidRPr="00A63F90" w:rsidRDefault="00AB19E3" w:rsidP="00DF5155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43.2</w:t>
            </w:r>
          </w:p>
        </w:tc>
      </w:tr>
    </w:tbl>
    <w:p w:rsidR="00A63F90" w:rsidRDefault="00DF5155" w:rsidP="007329EC">
      <w:r>
        <w:br w:type="textWrapping" w:clear="all"/>
      </w:r>
    </w:p>
    <w:p w:rsidR="00A63F90" w:rsidRPr="00A63F90" w:rsidRDefault="00A63F90" w:rsidP="00A63F90">
      <w:pPr>
        <w:pStyle w:val="a4"/>
        <w:keepNext/>
        <w:keepLines/>
        <w:numPr>
          <w:ilvl w:val="0"/>
          <w:numId w:val="2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</w:pPr>
      <w:r w:rsidRPr="00A63F90"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  <w:t>Binary to Decimal</w:t>
      </w:r>
    </w:p>
    <w:p w:rsidR="00A63F90" w:rsidRPr="00A63F90" w:rsidRDefault="00A63F90" w:rsidP="00A63F90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A63F90">
        <w:rPr>
          <w:rFonts w:ascii="Calibri" w:eastAsia="Calibri" w:hAnsi="Calibri" w:cs="Arial"/>
          <w:lang w:val="en-US"/>
        </w:rPr>
        <w:t xml:space="preserve">Write a </w:t>
      </w:r>
      <w:r w:rsidRPr="00A076ED">
        <w:rPr>
          <w:rFonts w:ascii="Consolas" w:eastAsia="Calibri" w:hAnsi="Consolas" w:cs="Arial"/>
          <w:b/>
          <w:lang w:val="en-US"/>
        </w:rPr>
        <w:t>function</w:t>
      </w:r>
      <w:r w:rsidRPr="00A63F90">
        <w:rPr>
          <w:rFonts w:ascii="Calibri" w:eastAsia="Calibri" w:hAnsi="Calibri" w:cs="Arial"/>
          <w:lang w:val="en-US"/>
        </w:rPr>
        <w:t xml:space="preserve"> that reads an 8-bit binary number and converts it to a decimal.</w:t>
      </w:r>
    </w:p>
    <w:p w:rsidR="00A63F90" w:rsidRPr="00A63F90" w:rsidRDefault="00A63F90" w:rsidP="00A63F90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A63F90">
        <w:rPr>
          <w:rFonts w:ascii="Calibri" w:eastAsia="Calibri" w:hAnsi="Calibri" w:cs="Arial"/>
          <w:lang w:val="en-US"/>
        </w:rPr>
        <w:t xml:space="preserve">The </w:t>
      </w:r>
      <w:r w:rsidRPr="00A63F90">
        <w:rPr>
          <w:rFonts w:ascii="Calibri" w:eastAsia="Calibri" w:hAnsi="Calibri" w:cs="Arial"/>
          <w:b/>
          <w:lang w:val="en-US"/>
        </w:rPr>
        <w:t>input</w:t>
      </w:r>
      <w:r w:rsidRPr="00A63F90">
        <w:rPr>
          <w:rFonts w:ascii="Calibri" w:eastAsia="Calibri" w:hAnsi="Calibri" w:cs="Arial"/>
          <w:lang w:val="en-US"/>
        </w:rPr>
        <w:t xml:space="preserve"> comes as one string element, representing a binary number.</w:t>
      </w:r>
    </w:p>
    <w:p w:rsidR="00A63F90" w:rsidRPr="00A63F90" w:rsidRDefault="00A63F90" w:rsidP="00A63F90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A63F90">
        <w:rPr>
          <w:rFonts w:ascii="Calibri" w:eastAsia="Calibri" w:hAnsi="Calibri" w:cs="Arial"/>
          <w:lang w:val="en-US"/>
        </w:rPr>
        <w:t xml:space="preserve">The </w:t>
      </w:r>
      <w:r w:rsidRPr="00A63F90">
        <w:rPr>
          <w:rFonts w:ascii="Calibri" w:eastAsia="Calibri" w:hAnsi="Calibri" w:cs="Arial"/>
          <w:b/>
          <w:lang w:val="en-US"/>
        </w:rPr>
        <w:t>output</w:t>
      </w:r>
      <w:r w:rsidRPr="00A63F90">
        <w:rPr>
          <w:rFonts w:ascii="Calibri" w:eastAsia="Calibri" w:hAnsi="Calibri" w:cs="Arial"/>
          <w:lang w:val="en-US"/>
        </w:rPr>
        <w:t xml:space="preserve"> should be printed to the console.</w:t>
      </w:r>
    </w:p>
    <w:p w:rsidR="00A63F90" w:rsidRPr="00A63F90" w:rsidRDefault="00A63F90" w:rsidP="00A63F90">
      <w:pPr>
        <w:keepNext/>
        <w:keepLines/>
        <w:spacing w:before="120" w:after="8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A63F90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Examples</w:t>
      </w:r>
    </w:p>
    <w:tbl>
      <w:tblPr>
        <w:tblStyle w:val="TableGrid6"/>
        <w:tblW w:w="85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32"/>
        <w:gridCol w:w="1530"/>
        <w:gridCol w:w="1234"/>
        <w:gridCol w:w="2006"/>
        <w:gridCol w:w="1620"/>
      </w:tblGrid>
      <w:tr w:rsidR="00A63F90" w:rsidRPr="00A63F90" w:rsidTr="00DD255C">
        <w:tc>
          <w:tcPr>
            <w:tcW w:w="2132" w:type="dxa"/>
            <w:shd w:val="clear" w:color="auto" w:fill="D9D9D9"/>
          </w:tcPr>
          <w:p w:rsidR="00A63F90" w:rsidRPr="00A63F90" w:rsidRDefault="00A63F90" w:rsidP="00A63F90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530" w:type="dxa"/>
            <w:shd w:val="clear" w:color="auto" w:fill="D9D9D9"/>
          </w:tcPr>
          <w:p w:rsidR="00A63F90" w:rsidRPr="00A63F90" w:rsidRDefault="00A63F90" w:rsidP="00A63F90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1234" w:type="dxa"/>
            <w:tcBorders>
              <w:top w:val="nil"/>
              <w:bottom w:val="nil"/>
            </w:tcBorders>
            <w:shd w:val="clear" w:color="auto" w:fill="auto"/>
          </w:tcPr>
          <w:p w:rsidR="00A63F90" w:rsidRPr="00A63F90" w:rsidRDefault="00A63F90" w:rsidP="00A63F90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2006" w:type="dxa"/>
            <w:shd w:val="clear" w:color="auto" w:fill="D9D9D9"/>
          </w:tcPr>
          <w:p w:rsidR="00A63F90" w:rsidRPr="00A63F90" w:rsidRDefault="00A63F90" w:rsidP="00A63F90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0" w:type="dxa"/>
            <w:shd w:val="clear" w:color="auto" w:fill="D9D9D9"/>
          </w:tcPr>
          <w:p w:rsidR="00A63F90" w:rsidRPr="00A63F90" w:rsidRDefault="00A63F90" w:rsidP="00A63F90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A63F90" w:rsidRPr="00A63F90" w:rsidTr="00DD255C">
        <w:tc>
          <w:tcPr>
            <w:tcW w:w="2132" w:type="dxa"/>
          </w:tcPr>
          <w:p w:rsidR="00A63F90" w:rsidRPr="00A63F90" w:rsidRDefault="00A63F90" w:rsidP="00A63F90">
            <w:pPr>
              <w:rPr>
                <w:rFonts w:ascii="Consolas" w:eastAsia="Calibri" w:hAnsi="Consolas" w:cs="Arial"/>
                <w:noProof/>
              </w:rPr>
            </w:pPr>
            <w:r w:rsidRPr="00A63F90">
              <w:rPr>
                <w:rFonts w:ascii="Consolas" w:eastAsia="Calibri" w:hAnsi="Consolas" w:cs="Arial"/>
                <w:noProof/>
              </w:rPr>
              <w:t>00001001</w:t>
            </w:r>
          </w:p>
        </w:tc>
        <w:tc>
          <w:tcPr>
            <w:tcW w:w="1530" w:type="dxa"/>
          </w:tcPr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9</w:t>
            </w:r>
          </w:p>
        </w:tc>
        <w:tc>
          <w:tcPr>
            <w:tcW w:w="1234" w:type="dxa"/>
            <w:tcBorders>
              <w:top w:val="nil"/>
              <w:bottom w:val="nil"/>
            </w:tcBorders>
          </w:tcPr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</w:rPr>
            </w:pPr>
          </w:p>
        </w:tc>
        <w:tc>
          <w:tcPr>
            <w:tcW w:w="2006" w:type="dxa"/>
          </w:tcPr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11110000</w:t>
            </w:r>
          </w:p>
        </w:tc>
        <w:tc>
          <w:tcPr>
            <w:tcW w:w="1620" w:type="dxa"/>
          </w:tcPr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240</w:t>
            </w:r>
          </w:p>
        </w:tc>
      </w:tr>
    </w:tbl>
    <w:p w:rsidR="00A63F90" w:rsidRPr="00A63F90" w:rsidRDefault="00A63F90" w:rsidP="00A63F90">
      <w:pPr>
        <w:pStyle w:val="a4"/>
        <w:keepNext/>
        <w:keepLines/>
        <w:numPr>
          <w:ilvl w:val="0"/>
          <w:numId w:val="2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</w:pPr>
      <w:r w:rsidRPr="00A63F90"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  <w:t>Chess Board</w:t>
      </w:r>
    </w:p>
    <w:p w:rsidR="00A63F90" w:rsidRPr="00A63F90" w:rsidRDefault="00A63F90" w:rsidP="00A63F90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A63F90">
        <w:rPr>
          <w:rFonts w:ascii="Calibri" w:eastAsia="Calibri" w:hAnsi="Calibri" w:cs="Arial"/>
          <w:lang w:val="en-US"/>
        </w:rPr>
        <w:t xml:space="preserve">Write a </w:t>
      </w:r>
      <w:r w:rsidRPr="00A076ED">
        <w:rPr>
          <w:rFonts w:ascii="Consolas" w:eastAsia="Calibri" w:hAnsi="Consolas" w:cs="Arial"/>
          <w:b/>
          <w:lang w:val="en-US"/>
        </w:rPr>
        <w:t>function</w:t>
      </w:r>
      <w:r w:rsidRPr="00A63F90">
        <w:rPr>
          <w:rFonts w:ascii="Calibri" w:eastAsia="Calibri" w:hAnsi="Calibri" w:cs="Arial"/>
          <w:lang w:val="en-US"/>
        </w:rPr>
        <w:t xml:space="preserve"> to print a chessboard of size </w:t>
      </w:r>
      <w:r w:rsidRPr="00A63F90">
        <w:rPr>
          <w:rFonts w:ascii="Calibri" w:eastAsia="Calibri" w:hAnsi="Calibri" w:cs="Arial"/>
          <w:b/>
          <w:bCs/>
          <w:lang w:val="en-US"/>
        </w:rPr>
        <w:t>n X n</w:t>
      </w:r>
      <w:r w:rsidRPr="00A63F90">
        <w:rPr>
          <w:rFonts w:ascii="Calibri" w:eastAsia="Calibri" w:hAnsi="Calibri" w:cs="Arial"/>
          <w:lang w:val="en-US"/>
        </w:rPr>
        <w:t>. See the example for more information.</w:t>
      </w:r>
    </w:p>
    <w:p w:rsidR="00A63F90" w:rsidRPr="00A63F90" w:rsidRDefault="00A63F90" w:rsidP="00A63F90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A63F90">
        <w:rPr>
          <w:rFonts w:ascii="Calibri" w:eastAsia="Calibri" w:hAnsi="Calibri" w:cs="Arial"/>
          <w:lang w:val="en-US"/>
        </w:rPr>
        <w:t xml:space="preserve">The </w:t>
      </w:r>
      <w:r w:rsidRPr="00A63F90">
        <w:rPr>
          <w:rFonts w:ascii="Calibri" w:eastAsia="Calibri" w:hAnsi="Calibri" w:cs="Arial"/>
          <w:b/>
          <w:lang w:val="en-US"/>
        </w:rPr>
        <w:t>input</w:t>
      </w:r>
      <w:r w:rsidRPr="00A63F90">
        <w:rPr>
          <w:rFonts w:ascii="Calibri" w:eastAsia="Calibri" w:hAnsi="Calibri" w:cs="Arial"/>
          <w:lang w:val="en-US"/>
        </w:rPr>
        <w:t xml:space="preserve"> comes as a single number argument </w:t>
      </w:r>
      <w:r w:rsidRPr="00A63F90">
        <w:rPr>
          <w:rFonts w:ascii="Calibri" w:eastAsia="Calibri" w:hAnsi="Calibri" w:cs="Arial"/>
          <w:b/>
          <w:bCs/>
          <w:lang w:val="en-US"/>
        </w:rPr>
        <w:t>n</w:t>
      </w:r>
      <w:r w:rsidRPr="00A63F90">
        <w:rPr>
          <w:rFonts w:ascii="Calibri" w:eastAsia="Calibri" w:hAnsi="Calibri" w:cs="Arial"/>
          <w:lang w:val="en-US"/>
        </w:rPr>
        <w:t>.</w:t>
      </w:r>
    </w:p>
    <w:p w:rsidR="00A63F90" w:rsidRDefault="00A63F90" w:rsidP="00A63F90">
      <w:pPr>
        <w:spacing w:before="80" w:after="120" w:line="276" w:lineRule="auto"/>
        <w:rPr>
          <w:rFonts w:ascii="Calibri" w:eastAsia="Calibri" w:hAnsi="Calibri" w:cs="Arial"/>
        </w:rPr>
      </w:pPr>
      <w:r w:rsidRPr="00A63F90">
        <w:rPr>
          <w:rFonts w:ascii="Calibri" w:eastAsia="Calibri" w:hAnsi="Calibri" w:cs="Arial"/>
          <w:lang w:val="en-US"/>
        </w:rPr>
        <w:t xml:space="preserve">The </w:t>
      </w:r>
      <w:r w:rsidRPr="00A63F90">
        <w:rPr>
          <w:rFonts w:ascii="Calibri" w:eastAsia="Calibri" w:hAnsi="Calibri" w:cs="Arial"/>
          <w:b/>
          <w:lang w:val="en-US"/>
        </w:rPr>
        <w:t>output</w:t>
      </w:r>
      <w:r w:rsidRPr="00A63F90">
        <w:rPr>
          <w:rFonts w:ascii="Calibri" w:eastAsia="Calibri" w:hAnsi="Calibri" w:cs="Arial"/>
          <w:lang w:val="en-US"/>
        </w:rPr>
        <w:t xml:space="preserve"> should be returned as a result of your function in the form of a string.</w:t>
      </w:r>
    </w:p>
    <w:p w:rsidR="00DD255C" w:rsidRPr="00DD255C" w:rsidRDefault="00DD255C" w:rsidP="00A63F90">
      <w:pPr>
        <w:spacing w:before="80" w:after="120" w:line="276" w:lineRule="auto"/>
        <w:rPr>
          <w:rFonts w:ascii="Calibri" w:eastAsia="Calibri" w:hAnsi="Calibri" w:cs="Arial"/>
        </w:rPr>
      </w:pPr>
    </w:p>
    <w:p w:rsidR="00A63F90" w:rsidRPr="00A63F90" w:rsidRDefault="00A63F90" w:rsidP="00A63F90">
      <w:pPr>
        <w:keepNext/>
        <w:keepLines/>
        <w:spacing w:before="120" w:after="8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A63F90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lastRenderedPageBreak/>
        <w:t>Examples</w:t>
      </w:r>
    </w:p>
    <w:tbl>
      <w:tblPr>
        <w:tblStyle w:val="TableGrid7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5858"/>
      </w:tblGrid>
      <w:tr w:rsidR="00A63F90" w:rsidRPr="00A63F90" w:rsidTr="00DD255C">
        <w:tc>
          <w:tcPr>
            <w:tcW w:w="1134" w:type="dxa"/>
            <w:shd w:val="clear" w:color="auto" w:fill="D9D9D9"/>
          </w:tcPr>
          <w:p w:rsidR="00A63F90" w:rsidRPr="00A63F90" w:rsidRDefault="00A63F90" w:rsidP="00A63F90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5858" w:type="dxa"/>
            <w:shd w:val="clear" w:color="auto" w:fill="D9D9D9"/>
          </w:tcPr>
          <w:p w:rsidR="00A63F90" w:rsidRPr="00A63F90" w:rsidRDefault="00A63F90" w:rsidP="00A63F90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A63F90" w:rsidRPr="00A63F90" w:rsidTr="00DD255C">
        <w:tc>
          <w:tcPr>
            <w:tcW w:w="1134" w:type="dxa"/>
          </w:tcPr>
          <w:p w:rsidR="00A63F90" w:rsidRPr="00A63F90" w:rsidRDefault="00A63F90" w:rsidP="00A63F90">
            <w:pPr>
              <w:rPr>
                <w:rFonts w:ascii="Consolas" w:eastAsia="Calibri" w:hAnsi="Consolas" w:cs="Arial"/>
                <w:noProof/>
              </w:rPr>
            </w:pPr>
            <w:r w:rsidRPr="00A63F90">
              <w:rPr>
                <w:rFonts w:ascii="Consolas" w:eastAsia="Calibri" w:hAnsi="Consolas" w:cs="Arial"/>
              </w:rPr>
              <w:t>3</w:t>
            </w:r>
          </w:p>
        </w:tc>
        <w:tc>
          <w:tcPr>
            <w:tcW w:w="5858" w:type="dxa"/>
          </w:tcPr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&lt;di</w:t>
            </w:r>
            <w:bookmarkStart w:id="2" w:name="_GoBack"/>
            <w:bookmarkEnd w:id="2"/>
            <w:r w:rsidRPr="00A63F90">
              <w:rPr>
                <w:rFonts w:ascii="Consolas" w:eastAsia="Calibri" w:hAnsi="Consolas" w:cs="Arial"/>
                <w:bCs/>
                <w:noProof/>
              </w:rPr>
              <w:t>v class="chessboard"&gt;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&lt;div&gt;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  &lt;span class="black"&gt;&lt;/span&gt;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  &lt;span class="white"&gt;&lt;/span&gt;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  &lt;span class="black"&gt;&lt;/span&gt;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&lt;/div&gt;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&lt;div&gt;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  &lt;span class="white"&gt;&lt;/span&gt;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  &lt;span class="black"&gt;&lt;/span&gt;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  &lt;span class="white"&gt;&lt;/span&gt;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&lt;/div&gt;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&lt;div&gt;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  &lt;span class="black"&gt;&lt;/span&gt;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  &lt;span class="white"&gt;&lt;/span&gt;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  &lt;span class="black"&gt;&lt;/span&gt;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&lt;/div&gt;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</w:tc>
      </w:tr>
    </w:tbl>
    <w:p w:rsidR="00A63F90" w:rsidRDefault="00A63F90" w:rsidP="00A63F90">
      <w:pPr>
        <w:tabs>
          <w:tab w:val="left" w:pos="912"/>
        </w:tabs>
      </w:pPr>
      <w:r>
        <w:tab/>
      </w:r>
    </w:p>
    <w:p w:rsidR="0099114E" w:rsidRPr="0099114E" w:rsidRDefault="0099114E" w:rsidP="0099114E">
      <w:pPr>
        <w:pStyle w:val="a4"/>
        <w:keepNext/>
        <w:keepLines/>
        <w:numPr>
          <w:ilvl w:val="0"/>
          <w:numId w:val="2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</w:pPr>
      <w:r w:rsidRPr="0099114E"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  <w:t>Triangle Area</w:t>
      </w:r>
    </w:p>
    <w:p w:rsidR="0099114E" w:rsidRPr="0099114E" w:rsidRDefault="0099114E" w:rsidP="0099114E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99114E">
        <w:rPr>
          <w:rFonts w:ascii="Calibri" w:eastAsia="Calibri" w:hAnsi="Calibri" w:cs="Arial"/>
          <w:lang w:val="en-US"/>
        </w:rPr>
        <w:t xml:space="preserve">Write a </w:t>
      </w:r>
      <w:r w:rsidRPr="00A076ED">
        <w:rPr>
          <w:rFonts w:ascii="Consolas" w:eastAsia="Calibri" w:hAnsi="Consolas" w:cs="Arial"/>
          <w:b/>
          <w:lang w:val="en-US"/>
        </w:rPr>
        <w:t>function</w:t>
      </w:r>
      <w:r w:rsidRPr="0099114E">
        <w:rPr>
          <w:rFonts w:ascii="Calibri" w:eastAsia="Calibri" w:hAnsi="Calibri" w:cs="Arial"/>
          <w:lang w:val="en-US"/>
        </w:rPr>
        <w:t xml:space="preserve"> that calculates a </w:t>
      </w:r>
      <w:r w:rsidRPr="00D6035E">
        <w:rPr>
          <w:rFonts w:ascii="Calibri" w:eastAsia="Calibri" w:hAnsi="Calibri" w:cs="Arial"/>
          <w:b/>
          <w:lang w:val="en-US"/>
        </w:rPr>
        <w:t>triangle’s area</w:t>
      </w:r>
      <w:r w:rsidRPr="0099114E">
        <w:rPr>
          <w:rFonts w:ascii="Calibri" w:eastAsia="Calibri" w:hAnsi="Calibri" w:cs="Arial"/>
          <w:lang w:val="en-US"/>
        </w:rPr>
        <w:t xml:space="preserve"> by its 3 sides.</w:t>
      </w:r>
    </w:p>
    <w:p w:rsidR="0099114E" w:rsidRPr="0099114E" w:rsidRDefault="0099114E" w:rsidP="0099114E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99114E">
        <w:rPr>
          <w:rFonts w:ascii="Calibri" w:eastAsia="Calibri" w:hAnsi="Calibri" w:cs="Arial"/>
          <w:lang w:val="en-US"/>
        </w:rPr>
        <w:t xml:space="preserve">The </w:t>
      </w:r>
      <w:r w:rsidRPr="0099114E">
        <w:rPr>
          <w:rFonts w:ascii="Calibri" w:eastAsia="Calibri" w:hAnsi="Calibri" w:cs="Arial"/>
          <w:b/>
          <w:lang w:val="en-US"/>
        </w:rPr>
        <w:t>input</w:t>
      </w:r>
      <w:r w:rsidRPr="0099114E">
        <w:rPr>
          <w:rFonts w:ascii="Calibri" w:eastAsia="Calibri" w:hAnsi="Calibri" w:cs="Arial"/>
          <w:lang w:val="en-US"/>
        </w:rPr>
        <w:t xml:space="preserve"> comes as three number arguments, representing one </w:t>
      </w:r>
      <w:r w:rsidRPr="00A076ED">
        <w:rPr>
          <w:rFonts w:ascii="Calibri" w:eastAsia="Calibri" w:hAnsi="Calibri" w:cs="Arial"/>
          <w:b/>
          <w:lang w:val="en-US"/>
        </w:rPr>
        <w:t>side</w:t>
      </w:r>
      <w:r w:rsidRPr="0099114E">
        <w:rPr>
          <w:rFonts w:ascii="Calibri" w:eastAsia="Calibri" w:hAnsi="Calibri" w:cs="Arial"/>
          <w:lang w:val="en-US"/>
        </w:rPr>
        <w:t xml:space="preserve"> of a triangle.</w:t>
      </w:r>
    </w:p>
    <w:p w:rsidR="0099114E" w:rsidRPr="0099114E" w:rsidRDefault="0099114E" w:rsidP="0099114E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99114E">
        <w:rPr>
          <w:rFonts w:ascii="Calibri" w:eastAsia="Calibri" w:hAnsi="Calibri" w:cs="Arial"/>
          <w:lang w:val="en-US"/>
        </w:rPr>
        <w:t xml:space="preserve">The </w:t>
      </w:r>
      <w:r w:rsidRPr="0099114E">
        <w:rPr>
          <w:rFonts w:ascii="Calibri" w:eastAsia="Calibri" w:hAnsi="Calibri" w:cs="Arial"/>
          <w:b/>
          <w:lang w:val="en-US"/>
        </w:rPr>
        <w:t>output</w:t>
      </w:r>
      <w:r w:rsidRPr="0099114E">
        <w:rPr>
          <w:rFonts w:ascii="Calibri" w:eastAsia="Calibri" w:hAnsi="Calibri" w:cs="Arial"/>
          <w:lang w:val="en-US"/>
        </w:rPr>
        <w:t xml:space="preserve"> should be printed to the console.</w:t>
      </w:r>
    </w:p>
    <w:p w:rsidR="0099114E" w:rsidRPr="0099114E" w:rsidRDefault="0099114E" w:rsidP="0099114E">
      <w:pPr>
        <w:keepNext/>
        <w:keepLines/>
        <w:spacing w:before="120" w:after="8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99114E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Examples</w:t>
      </w:r>
    </w:p>
    <w:tbl>
      <w:tblPr>
        <w:tblStyle w:val="TableGrid9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99114E" w:rsidRPr="0099114E" w:rsidTr="0099114E">
        <w:tc>
          <w:tcPr>
            <w:tcW w:w="1134" w:type="dxa"/>
            <w:shd w:val="clear" w:color="auto" w:fill="D9D9D9"/>
          </w:tcPr>
          <w:p w:rsidR="0099114E" w:rsidRPr="0099114E" w:rsidRDefault="0099114E" w:rsidP="0099114E">
            <w:pPr>
              <w:jc w:val="center"/>
              <w:rPr>
                <w:rFonts w:ascii="Calibri" w:eastAsia="Calibri" w:hAnsi="Calibri" w:cs="Arial"/>
                <w:b/>
              </w:rPr>
            </w:pPr>
            <w:r w:rsidRPr="0099114E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:rsidR="0099114E" w:rsidRPr="0099114E" w:rsidRDefault="0099114E" w:rsidP="0099114E">
            <w:pPr>
              <w:jc w:val="center"/>
              <w:rPr>
                <w:rFonts w:ascii="Calibri" w:eastAsia="Calibri" w:hAnsi="Calibri" w:cs="Arial"/>
                <w:b/>
              </w:rPr>
            </w:pPr>
            <w:r w:rsidRPr="0099114E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99114E" w:rsidRPr="0099114E" w:rsidTr="00121ED7">
        <w:tc>
          <w:tcPr>
            <w:tcW w:w="1134" w:type="dxa"/>
          </w:tcPr>
          <w:p w:rsidR="0099114E" w:rsidRPr="0099114E" w:rsidRDefault="0099114E" w:rsidP="0099114E">
            <w:pPr>
              <w:rPr>
                <w:rFonts w:ascii="Calibri" w:eastAsia="Calibri" w:hAnsi="Calibri" w:cs="Arial"/>
              </w:rPr>
            </w:pPr>
            <w:r w:rsidRPr="0099114E">
              <w:rPr>
                <w:rFonts w:ascii="Calibri" w:eastAsia="Calibri" w:hAnsi="Calibri" w:cs="Arial"/>
              </w:rPr>
              <w:t>2</w:t>
            </w:r>
            <w:r w:rsidR="00D6035E">
              <w:rPr>
                <w:rFonts w:ascii="Calibri" w:eastAsia="Calibri" w:hAnsi="Calibri" w:cs="Arial"/>
              </w:rPr>
              <w:t>,</w:t>
            </w:r>
          </w:p>
          <w:p w:rsidR="0099114E" w:rsidRPr="0099114E" w:rsidRDefault="0099114E" w:rsidP="0099114E">
            <w:pPr>
              <w:rPr>
                <w:rFonts w:ascii="Calibri" w:eastAsia="Calibri" w:hAnsi="Calibri" w:cs="Arial"/>
              </w:rPr>
            </w:pPr>
            <w:r w:rsidRPr="0099114E">
              <w:rPr>
                <w:rFonts w:ascii="Calibri" w:eastAsia="Calibri" w:hAnsi="Calibri" w:cs="Arial"/>
              </w:rPr>
              <w:t>3.5</w:t>
            </w:r>
            <w:r w:rsidR="00D6035E">
              <w:rPr>
                <w:rFonts w:ascii="Calibri" w:eastAsia="Calibri" w:hAnsi="Calibri" w:cs="Arial"/>
              </w:rPr>
              <w:t>,</w:t>
            </w:r>
          </w:p>
          <w:p w:rsidR="0099114E" w:rsidRPr="0099114E" w:rsidRDefault="0099114E" w:rsidP="0099114E">
            <w:pPr>
              <w:rPr>
                <w:rFonts w:ascii="Consolas" w:eastAsia="Calibri" w:hAnsi="Consolas" w:cs="Arial"/>
                <w:noProof/>
              </w:rPr>
            </w:pPr>
            <w:r w:rsidRPr="0099114E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835" w:type="dxa"/>
          </w:tcPr>
          <w:p w:rsidR="0099114E" w:rsidRPr="0099114E" w:rsidRDefault="0099114E" w:rsidP="0099114E">
            <w:pPr>
              <w:rPr>
                <w:rFonts w:ascii="Consolas" w:eastAsia="Calibri" w:hAnsi="Consolas" w:cs="Arial"/>
                <w:bCs/>
                <w:noProof/>
              </w:rPr>
            </w:pPr>
            <w:r w:rsidRPr="0099114E">
              <w:rPr>
                <w:rFonts w:ascii="Consolas" w:eastAsia="Calibri" w:hAnsi="Consolas" w:cs="Arial"/>
                <w:bCs/>
                <w:noProof/>
              </w:rPr>
              <w:t>3.4994419198</w:t>
            </w:r>
          </w:p>
        </w:tc>
      </w:tr>
    </w:tbl>
    <w:p w:rsidR="0099114E" w:rsidRPr="0099114E" w:rsidRDefault="0099114E" w:rsidP="0099114E">
      <w:pPr>
        <w:keepNext/>
        <w:keepLines/>
        <w:spacing w:before="120" w:after="8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99114E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Hints</w:t>
      </w:r>
    </w:p>
    <w:p w:rsidR="00A63F90" w:rsidRPr="00F861F5" w:rsidRDefault="0099114E" w:rsidP="00F861F5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99114E">
        <w:rPr>
          <w:rFonts w:ascii="Calibri" w:eastAsia="Calibri" w:hAnsi="Calibri" w:cs="Arial"/>
          <w:lang w:val="en-US"/>
        </w:rPr>
        <w:t xml:space="preserve">Use </w:t>
      </w:r>
      <w:hyperlink r:id="rId10" w:history="1">
        <w:r w:rsidRPr="0099114E">
          <w:rPr>
            <w:rFonts w:ascii="Calibri" w:eastAsia="Calibri" w:hAnsi="Calibri" w:cs="Arial"/>
            <w:color w:val="0000FF"/>
            <w:u w:val="single"/>
            <w:lang w:val="en-US"/>
          </w:rPr>
          <w:t>Heron’s formula</w:t>
        </w:r>
      </w:hyperlink>
      <w:r w:rsidRPr="0099114E">
        <w:rPr>
          <w:rFonts w:ascii="Calibri" w:eastAsia="Calibri" w:hAnsi="Calibri" w:cs="Arial"/>
          <w:lang w:val="en-US"/>
        </w:rPr>
        <w:t xml:space="preserve"> to obtain the result.</w:t>
      </w:r>
    </w:p>
    <w:sectPr w:rsidR="00A63F90" w:rsidRPr="00F861F5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623" w:rsidRDefault="001A1623" w:rsidP="006803F4">
      <w:pPr>
        <w:spacing w:after="0" w:line="240" w:lineRule="auto"/>
      </w:pPr>
      <w:r>
        <w:separator/>
      </w:r>
    </w:p>
  </w:endnote>
  <w:endnote w:type="continuationSeparator" w:id="0">
    <w:p w:rsidR="001A1623" w:rsidRDefault="001A1623" w:rsidP="00680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3F4" w:rsidRPr="00AC77AD" w:rsidRDefault="006803F4" w:rsidP="006803F4">
    <w:pPr>
      <w:pStyle w:val="ab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349F34E" wp14:editId="1707BE7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" name="Picture 3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en-US"/>
      </w:rPr>
      <w:drawing>
        <wp:inline distT="0" distB="0" distL="0" distR="0" wp14:anchorId="1F21DD5A" wp14:editId="7135998A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05026CA" wp14:editId="0DECDD5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36CEF2" id="Straight Connector 1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F410CC" wp14:editId="783532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803F4" w:rsidRPr="008C2B83" w:rsidRDefault="006803F4" w:rsidP="006803F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2BA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ins w:id="3" w:author="user" w:date="2019-05-28T12:29:00Z">
                            <w:r w:rsidR="00DD2BAD">
                              <w:rPr>
                                <w:noProof/>
                                <w:sz w:val="18"/>
                                <w:szCs w:val="18"/>
                              </w:rPr>
                              <w:t>3</w:t>
                            </w:r>
                          </w:ins>
                          <w:del w:id="4" w:author="user" w:date="2019-05-28T11:16:00Z">
                            <w:r w:rsidR="00B40C13" w:rsidDel="000509C0">
                              <w:rPr>
                                <w:noProof/>
                                <w:sz w:val="18"/>
                                <w:szCs w:val="18"/>
                              </w:rPr>
                              <w:delText>3</w:delText>
                            </w:r>
                          </w:del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F410C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APQWfgwAgAAaQ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6803F4" w:rsidRPr="008C2B83" w:rsidRDefault="006803F4" w:rsidP="006803F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D2BA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ins w:id="5" w:author="user" w:date="2019-05-28T12:29:00Z">
                      <w:r w:rsidR="00DD2BAD">
                        <w:rPr>
                          <w:noProof/>
                          <w:sz w:val="18"/>
                          <w:szCs w:val="18"/>
                        </w:rPr>
                        <w:t>3</w:t>
                      </w:r>
                    </w:ins>
                    <w:del w:id="6" w:author="user" w:date="2019-05-28T11:16:00Z">
                      <w:r w:rsidR="00B40C13" w:rsidDel="000509C0">
                        <w:rPr>
                          <w:noProof/>
                          <w:sz w:val="18"/>
                          <w:szCs w:val="18"/>
                        </w:rPr>
                        <w:delText>3</w:delText>
                      </w:r>
                    </w:del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EAFABA" wp14:editId="70A18F0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803F4" w:rsidRDefault="006803F4" w:rsidP="006803F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AFABA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6803F4" w:rsidRDefault="006803F4" w:rsidP="006803F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F8069D" wp14:editId="4622623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803F4" w:rsidRDefault="006803F4" w:rsidP="006803F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5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5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803F4" w:rsidRDefault="006803F4" w:rsidP="006803F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28AEB" wp14:editId="62280D5F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595D19A" wp14:editId="4F96D47D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862AD8D" wp14:editId="2CA8FAE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AD387E" wp14:editId="355D20C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0C028F2" wp14:editId="76EFA8E6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32F695A" wp14:editId="2CE98DD1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6F268E4" wp14:editId="6CAE9DC2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1E71EC1" wp14:editId="1A938E95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D1B403" wp14:editId="6CF3A550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19E02D" wp14:editId="2DBA10C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F8069D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803F4" w:rsidRDefault="006803F4" w:rsidP="006803F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5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a5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803F4" w:rsidRDefault="006803F4" w:rsidP="006803F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28AEB" wp14:editId="62280D5F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595D19A" wp14:editId="4F96D47D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862AD8D" wp14:editId="2CA8FAE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AD387E" wp14:editId="355D20C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0C028F2" wp14:editId="76EFA8E6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32F695A" wp14:editId="2CE98DD1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6F268E4" wp14:editId="6CAE9DC2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1E71EC1" wp14:editId="1A938E95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D1B403" wp14:editId="6CF3A550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19E02D" wp14:editId="2DBA10C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6803F4" w:rsidRDefault="006803F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623" w:rsidRDefault="001A1623" w:rsidP="006803F4">
      <w:pPr>
        <w:spacing w:after="0" w:line="240" w:lineRule="auto"/>
      </w:pPr>
      <w:r>
        <w:separator/>
      </w:r>
    </w:p>
  </w:footnote>
  <w:footnote w:type="continuationSeparator" w:id="0">
    <w:p w:rsidR="001A1623" w:rsidRDefault="001A1623" w:rsidP="00680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B2658"/>
    <w:multiLevelType w:val="hybridMultilevel"/>
    <w:tmpl w:val="6DBA0E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D5BD6"/>
    <w:multiLevelType w:val="hybridMultilevel"/>
    <w:tmpl w:val="DD56C1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  <w15:person w15:author="Kiril Kirilov">
    <w15:presenceInfo w15:providerId="Windows Live" w15:userId="0001c1ff8e71e5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9EC"/>
    <w:rsid w:val="000509C0"/>
    <w:rsid w:val="000510CC"/>
    <w:rsid w:val="00177C40"/>
    <w:rsid w:val="001A1623"/>
    <w:rsid w:val="001B24D4"/>
    <w:rsid w:val="002B4DFC"/>
    <w:rsid w:val="00300172"/>
    <w:rsid w:val="003C2ACB"/>
    <w:rsid w:val="004244BC"/>
    <w:rsid w:val="006754AC"/>
    <w:rsid w:val="006803F4"/>
    <w:rsid w:val="007329EC"/>
    <w:rsid w:val="00827B3E"/>
    <w:rsid w:val="0099114E"/>
    <w:rsid w:val="00A076ED"/>
    <w:rsid w:val="00A63F90"/>
    <w:rsid w:val="00AB19E3"/>
    <w:rsid w:val="00B40812"/>
    <w:rsid w:val="00B40C13"/>
    <w:rsid w:val="00C571EB"/>
    <w:rsid w:val="00CC2352"/>
    <w:rsid w:val="00D6035E"/>
    <w:rsid w:val="00DD255C"/>
    <w:rsid w:val="00DD2BAD"/>
    <w:rsid w:val="00DF5155"/>
    <w:rsid w:val="00E01CDF"/>
    <w:rsid w:val="00E41E4D"/>
    <w:rsid w:val="00F861F5"/>
    <w:rsid w:val="00F9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E725299-37A4-4502-8C6C-F90974B4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29EC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29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29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329E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semiHidden/>
    <w:rsid w:val="007329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semiHidden/>
    <w:rsid w:val="007329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1">
    <w:name w:val="Table Grid1"/>
    <w:basedOn w:val="a1"/>
    <w:next w:val="a3"/>
    <w:uiPriority w:val="59"/>
    <w:rsid w:val="007329E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732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29EC"/>
    <w:pPr>
      <w:ind w:left="720"/>
      <w:contextualSpacing/>
    </w:pPr>
  </w:style>
  <w:style w:type="table" w:customStyle="1" w:styleId="TableGrid2">
    <w:name w:val="Table Grid2"/>
    <w:basedOn w:val="a1"/>
    <w:next w:val="a3"/>
    <w:uiPriority w:val="59"/>
    <w:rsid w:val="007329E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3"/>
    <w:uiPriority w:val="59"/>
    <w:rsid w:val="007329E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3"/>
    <w:uiPriority w:val="59"/>
    <w:rsid w:val="00A63F9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3"/>
    <w:uiPriority w:val="59"/>
    <w:rsid w:val="00A63F9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a1"/>
    <w:next w:val="a3"/>
    <w:uiPriority w:val="59"/>
    <w:rsid w:val="00A63F9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3"/>
    <w:uiPriority w:val="59"/>
    <w:rsid w:val="00A63F9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3"/>
    <w:uiPriority w:val="59"/>
    <w:rsid w:val="00A63F9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3"/>
    <w:uiPriority w:val="59"/>
    <w:rsid w:val="0099114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a1"/>
    <w:next w:val="a3"/>
    <w:uiPriority w:val="59"/>
    <w:rsid w:val="0099114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90F97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D255C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803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Изнесен текст Знак"/>
    <w:basedOn w:val="a0"/>
    <w:link w:val="a7"/>
    <w:uiPriority w:val="99"/>
    <w:semiHidden/>
    <w:rsid w:val="006803F4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6803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6803F4"/>
  </w:style>
  <w:style w:type="paragraph" w:styleId="ab">
    <w:name w:val="footer"/>
    <w:basedOn w:val="a"/>
    <w:link w:val="ac"/>
    <w:uiPriority w:val="99"/>
    <w:unhideWhenUsed/>
    <w:rsid w:val="006803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680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69/Data-Types-and-Variables-More-Exercise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343/js-fundamentals-may-20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Heron%27s_formul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rime_numbe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479</Words>
  <Characters>2735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JS More Exercises</vt:lpstr>
      <vt:lpstr>Technology Fundamentals - Data Types and Variables - JS More Exercises</vt:lpstr>
    </vt:vector>
  </TitlesOfParts>
  <Company/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JS More Exercises</dc:title>
  <dc:creator>User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user</cp:lastModifiedBy>
  <cp:revision>11</cp:revision>
  <dcterms:created xsi:type="dcterms:W3CDTF">2019-01-08T15:21:00Z</dcterms:created>
  <dcterms:modified xsi:type="dcterms:W3CDTF">2019-05-28T09:30:00Z</dcterms:modified>
</cp:coreProperties>
</file>